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957DF" w14:textId="11B0F4DA" w:rsidR="00F142BD" w:rsidRPr="00033182" w:rsidRDefault="00D23A6B" w:rsidP="00BA3EAA">
      <w:pPr>
        <w:pStyle w:val="Title"/>
        <w:rPr>
          <w:rFonts w:eastAsia="Times New Roman"/>
        </w:rPr>
      </w:pPr>
      <w:r>
        <w:rPr>
          <w:rFonts w:eastAsia="Times New Roman"/>
        </w:rPr>
        <w:t>2.</w:t>
      </w:r>
      <w:r w:rsidR="00F142BD" w:rsidRPr="00033182">
        <w:rPr>
          <w:rFonts w:eastAsia="Times New Roman"/>
        </w:rPr>
        <w:t>Operate running systems</w:t>
      </w:r>
    </w:p>
    <w:p w14:paraId="3B6CC34E" w14:textId="77777777" w:rsidR="00F142BD" w:rsidRPr="00033182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Boot, reboot, and shut down a system normally</w:t>
      </w:r>
    </w:p>
    <w:p w14:paraId="568D5124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reboot the system, choose one command among these:</w:t>
      </w:r>
    </w:p>
    <w:p w14:paraId="066EA8B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reboot</w:t>
      </w:r>
    </w:p>
    <w:p w14:paraId="5E4A8D9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reboot</w:t>
      </w:r>
    </w:p>
    <w:p w14:paraId="6D273E16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shutdown -r now</w:t>
      </w:r>
    </w:p>
    <w:p w14:paraId="1585B679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init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6</w:t>
      </w:r>
    </w:p>
    <w:p w14:paraId="45B609C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>#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telinit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6</w:t>
      </w:r>
    </w:p>
    <w:p w14:paraId="73A1547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</w:p>
    <w:p w14:paraId="0F31E572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 xml:space="preserve">To </w:t>
      </w:r>
      <w:proofErr w:type="spellStart"/>
      <w:r w:rsidRPr="00033182">
        <w:rPr>
          <w:rFonts w:ascii="Trebuchet MS" w:hAnsi="Trebuchet MS"/>
          <w:color w:val="555555"/>
        </w:rPr>
        <w:t>shutdown</w:t>
      </w:r>
      <w:proofErr w:type="spellEnd"/>
      <w:r w:rsidRPr="00033182">
        <w:rPr>
          <w:rFonts w:ascii="Trebuchet MS" w:hAnsi="Trebuchet MS"/>
          <w:color w:val="555555"/>
        </w:rPr>
        <w:t xml:space="preserve"> the system, choose one command among these:</w:t>
      </w:r>
    </w:p>
    <w:p w14:paraId="083C1145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halt</w:t>
      </w:r>
    </w:p>
    <w:p w14:paraId="036F4928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halt</w:t>
      </w:r>
    </w:p>
    <w:p w14:paraId="5F5622C6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shutdown -h now</w:t>
      </w:r>
    </w:p>
    <w:p w14:paraId="0680FC52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init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0</w:t>
      </w:r>
    </w:p>
    <w:p w14:paraId="1D5C88F8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>#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telinit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0</w:t>
      </w:r>
    </w:p>
    <w:p w14:paraId="01FF47E5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</w:p>
    <w:p w14:paraId="3975DFB4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switch off the system, choose one command among these:</w:t>
      </w:r>
    </w:p>
    <w:p w14:paraId="7A13C91E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poweroff</w:t>
      </w:r>
      <w:proofErr w:type="spellEnd"/>
    </w:p>
    <w:p w14:paraId="641774B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poweroff</w:t>
      </w:r>
      <w:proofErr w:type="spellEnd"/>
    </w:p>
    <w:p w14:paraId="72E665C7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b/>
          <w:color w:val="555555"/>
        </w:rPr>
      </w:pPr>
    </w:p>
    <w:p w14:paraId="0BDB6B72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b/>
          <w:color w:val="555555"/>
        </w:rPr>
      </w:pPr>
      <w:r w:rsidRPr="00033182">
        <w:rPr>
          <w:rFonts w:ascii="Trebuchet MS" w:hAnsi="Trebuchet MS"/>
          <w:b/>
          <w:color w:val="555555"/>
        </w:rPr>
        <w:t xml:space="preserve">Advanced Management </w:t>
      </w:r>
    </w:p>
    <w:p w14:paraId="7BB5BA78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</w:p>
    <w:p w14:paraId="05BF876E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suspend the system, type:</w:t>
      </w:r>
    </w:p>
    <w:p w14:paraId="1FBB47E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suspend</w:t>
      </w:r>
    </w:p>
    <w:p w14:paraId="6EC3151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</w:p>
    <w:p w14:paraId="4D0C932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put the system into hibernation, type:</w:t>
      </w:r>
    </w:p>
    <w:p w14:paraId="7675445C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hibernate</w:t>
      </w:r>
    </w:p>
    <w:p w14:paraId="0BCC626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</w:p>
    <w:p w14:paraId="3AE8C3BE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put the system into hibernation and suspend it, type:</w:t>
      </w:r>
    </w:p>
    <w:p w14:paraId="0EAA2931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contextualSpacing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hybrid-sleep</w:t>
      </w:r>
    </w:p>
    <w:p w14:paraId="30FAF61F" w14:textId="77777777" w:rsidR="00F142BD" w:rsidRPr="00977911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Boot systems into different targets manually</w:t>
      </w:r>
    </w:p>
    <w:p w14:paraId="26C0DB6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Before </w:t>
      </w:r>
      <w:proofErr w:type="spellStart"/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/>
          <w:color w:val="555555"/>
        </w:rPr>
        <w:t xml:space="preserve">, there were the following </w:t>
      </w:r>
      <w:proofErr w:type="spellStart"/>
      <w:r w:rsidRPr="00033182">
        <w:rPr>
          <w:rFonts w:ascii="Trebuchet MS" w:hAnsi="Trebuchet MS"/>
          <w:color w:val="555555"/>
        </w:rPr>
        <w:t>runlevels</w:t>
      </w:r>
      <w:proofErr w:type="spellEnd"/>
      <w:r w:rsidRPr="00033182">
        <w:rPr>
          <w:rFonts w:ascii="Trebuchet MS" w:hAnsi="Trebuchet MS"/>
          <w:color w:val="555555"/>
        </w:rPr>
        <w:t>:</w:t>
      </w:r>
    </w:p>
    <w:p w14:paraId="4FACE317" w14:textId="77777777" w:rsidR="00F142BD" w:rsidRPr="00033182" w:rsidRDefault="00F142BD" w:rsidP="00F142BD">
      <w:pPr>
        <w:numPr>
          <w:ilvl w:val="0"/>
          <w:numId w:val="18"/>
        </w:numPr>
        <w:shd w:val="clear" w:color="auto" w:fill="FFFFFF"/>
        <w:spacing w:before="240"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lastRenderedPageBreak/>
        <w:t>1, single: maintenance level,</w:t>
      </w:r>
    </w:p>
    <w:p w14:paraId="3690D4CE" w14:textId="77777777" w:rsidR="00F142BD" w:rsidRPr="00033182" w:rsidRDefault="00F142BD" w:rsidP="00F142BD">
      <w:pPr>
        <w:numPr>
          <w:ilvl w:val="0"/>
          <w:numId w:val="18"/>
        </w:numPr>
        <w:shd w:val="clear" w:color="auto" w:fill="FFFFFF"/>
        <w:spacing w:before="240"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2: level without network resources (NFS, </w:t>
      </w:r>
      <w:proofErr w:type="spellStart"/>
      <w:r w:rsidRPr="00033182">
        <w:rPr>
          <w:rFonts w:ascii="Trebuchet MS" w:hAnsi="Trebuchet MS" w:cs="Times New Roman"/>
          <w:color w:val="555555"/>
          <w:sz w:val="24"/>
          <w:szCs w:val="24"/>
        </w:rPr>
        <w:t>etc</w:t>
      </w:r>
      <w:proofErr w:type="spellEnd"/>
      <w:r w:rsidRPr="00033182">
        <w:rPr>
          <w:rFonts w:ascii="Trebuchet MS" w:hAnsi="Trebuchet MS" w:cs="Times New Roman"/>
          <w:color w:val="555555"/>
          <w:sz w:val="24"/>
          <w:szCs w:val="24"/>
        </w:rPr>
        <w:t>),</w:t>
      </w:r>
    </w:p>
    <w:p w14:paraId="6D40A871" w14:textId="77777777" w:rsidR="00F142BD" w:rsidRPr="00033182" w:rsidRDefault="00F142BD" w:rsidP="00F142BD">
      <w:pPr>
        <w:numPr>
          <w:ilvl w:val="0"/>
          <w:numId w:val="18"/>
        </w:numPr>
        <w:shd w:val="clear" w:color="auto" w:fill="FFFFFF"/>
        <w:spacing w:before="240"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>3: multi-user level without graphical interface,</w:t>
      </w:r>
    </w:p>
    <w:p w14:paraId="648AED70" w14:textId="77777777" w:rsidR="00F142BD" w:rsidRPr="00033182" w:rsidRDefault="00F142BD" w:rsidP="00F142BD">
      <w:pPr>
        <w:numPr>
          <w:ilvl w:val="0"/>
          <w:numId w:val="18"/>
        </w:numPr>
        <w:shd w:val="clear" w:color="auto" w:fill="FFFFFF"/>
        <w:spacing w:before="240"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>5: multi-user level with graphical interface.</w:t>
      </w:r>
    </w:p>
    <w:p w14:paraId="40C3BB3A" w14:textId="77777777" w:rsidR="00F142BD" w:rsidRPr="00033182" w:rsidRDefault="00F142BD" w:rsidP="00F142BD">
      <w:pPr>
        <w:pStyle w:val="NormalWeb"/>
        <w:shd w:val="clear" w:color="auto" w:fill="FFFFFF"/>
        <w:spacing w:before="24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Note: The default run level was set in the </w:t>
      </w:r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etc</w:t>
      </w:r>
      <w:proofErr w:type="spellEnd"/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inittab</w:t>
      </w:r>
      <w:proofErr w:type="spellEnd"/>
      <w:r w:rsidRPr="00033182">
        <w:rPr>
          <w:rFonts w:ascii="Trebuchet MS" w:hAnsi="Trebuchet MS"/>
          <w:color w:val="555555"/>
        </w:rPr>
        <w:t> file.</w:t>
      </w:r>
    </w:p>
    <w:p w14:paraId="2FF27C3C" w14:textId="77777777" w:rsidR="00F142BD" w:rsidRPr="00033182" w:rsidRDefault="00F142BD" w:rsidP="00F142BD">
      <w:pPr>
        <w:pStyle w:val="NormalWeb"/>
        <w:shd w:val="clear" w:color="auto" w:fill="FFFFFF"/>
        <w:spacing w:before="384" w:beforeAutospacing="0" w:after="384" w:afterAutospacing="0" w:line="276" w:lineRule="auto"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get the current run level with the old way, type:</w:t>
      </w:r>
    </w:p>
    <w:p w14:paraId="0494CD50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runlevel</w:t>
      </w:r>
      <w:proofErr w:type="spellEnd"/>
    </w:p>
    <w:p w14:paraId="5B951C6D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02705B7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To change the current run level (where </w:t>
      </w:r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X</w:t>
      </w:r>
      <w:r w:rsidRPr="00033182">
        <w:rPr>
          <w:rFonts w:ascii="Trebuchet MS" w:hAnsi="Trebuchet MS"/>
          <w:color w:val="555555"/>
        </w:rPr>
        <w:t> is the run level), type:</w:t>
      </w:r>
    </w:p>
    <w:p w14:paraId="2B70A95C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 w:cs="Times New Roman"/>
          <w:color w:val="555555"/>
          <w:sz w:val="24"/>
          <w:szCs w:val="24"/>
        </w:rPr>
      </w:pPr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init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X</w:t>
      </w:r>
    </w:p>
    <w:p w14:paraId="1C1E07D1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471E9BCA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Note: As seen before, levels </w:t>
      </w:r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0</w:t>
      </w:r>
      <w:r w:rsidRPr="00033182">
        <w:rPr>
          <w:rFonts w:ascii="Trebuchet MS" w:hAnsi="Trebuchet MS"/>
          <w:color w:val="555555"/>
        </w:rPr>
        <w:t> and </w:t>
      </w:r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6</w:t>
      </w:r>
      <w:r w:rsidRPr="00033182">
        <w:rPr>
          <w:rFonts w:ascii="Trebuchet MS" w:hAnsi="Trebuchet MS"/>
          <w:color w:val="555555"/>
        </w:rPr>
        <w:t> were respectively used for halting a system and for rebooting it.</w:t>
      </w:r>
    </w:p>
    <w:p w14:paraId="7C4B7D6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7717D81F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68CB2481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544463D2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5EB64BE6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128AA3E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b/>
          <w:color w:val="555555"/>
        </w:rPr>
      </w:pPr>
      <w:r w:rsidRPr="00033182">
        <w:rPr>
          <w:rFonts w:ascii="Trebuchet MS" w:hAnsi="Trebuchet MS"/>
          <w:b/>
          <w:color w:val="555555"/>
        </w:rPr>
        <w:t>Current State</w:t>
      </w:r>
    </w:p>
    <w:p w14:paraId="6BBDA2BC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b/>
          <w:color w:val="555555"/>
        </w:rPr>
      </w:pPr>
    </w:p>
    <w:p w14:paraId="651908B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  <w:r w:rsidRPr="00033182">
        <w:rPr>
          <w:rFonts w:ascii="Trebuchet MS" w:hAnsi="Trebuchet MS"/>
          <w:color w:val="555555"/>
        </w:rPr>
        <w:t>With </w:t>
      </w:r>
      <w:proofErr w:type="spellStart"/>
      <w:r w:rsidRPr="00033182">
        <w:rPr>
          <w:rStyle w:val="Strong"/>
          <w:rFonts w:ascii="Trebuchet MS" w:hAnsi="Trebuchet MS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/>
          <w:color w:val="555555"/>
        </w:rPr>
        <w:t>, new commands are available:</w:t>
      </w:r>
    </w:p>
    <w:p w14:paraId="0C716A5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/>
          <w:color w:val="555555"/>
        </w:rPr>
      </w:pPr>
    </w:p>
    <w:p w14:paraId="760A6FF6" w14:textId="77777777" w:rsidR="00F142BD" w:rsidRPr="00033182" w:rsidRDefault="00F142BD" w:rsidP="00F142BD">
      <w:pPr>
        <w:numPr>
          <w:ilvl w:val="0"/>
          <w:numId w:val="19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rescue</w:t>
      </w:r>
      <w:r w:rsidRPr="00033182">
        <w:rPr>
          <w:rFonts w:ascii="Trebuchet MS" w:hAnsi="Trebuchet MS" w:cs="Times New Roman"/>
          <w:color w:val="555555"/>
          <w:sz w:val="24"/>
          <w:szCs w:val="24"/>
        </w:rPr>
        <w:t>: to move to single user mode/maintenance level with mounted local file systems,</w:t>
      </w:r>
    </w:p>
    <w:p w14:paraId="09762C14" w14:textId="77777777" w:rsidR="00F142BD" w:rsidRPr="00033182" w:rsidRDefault="00F142BD" w:rsidP="00F142BD">
      <w:pPr>
        <w:numPr>
          <w:ilvl w:val="0"/>
          <w:numId w:val="19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emergency</w:t>
      </w:r>
      <w:r w:rsidRPr="00033182">
        <w:rPr>
          <w:rFonts w:ascii="Trebuchet MS" w:hAnsi="Trebuchet MS" w:cs="Times New Roman"/>
          <w:color w:val="555555"/>
          <w:sz w:val="24"/>
          <w:szCs w:val="24"/>
        </w:rPr>
        <w:t>: to move to single user mode/maintenance with only </w:t>
      </w:r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root</w:t>
      </w:r>
      <w:r w:rsidRPr="00033182">
        <w:rPr>
          <w:rFonts w:ascii="Trebuchet MS" w:hAnsi="Trebuchet MS" w:cs="Times New Roman"/>
          <w:color w:val="555555"/>
          <w:sz w:val="24"/>
          <w:szCs w:val="24"/>
        </w:rPr>
        <w:t>mounted</w:t>
      </w:r>
      <w:proofErr w:type="spellEnd"/>
      <w:r w:rsidRPr="00033182">
        <w:rPr>
          <w:rFonts w:ascii="Trebuchet MS" w:hAnsi="Trebuchet MS" w:cs="Times New Roman"/>
          <w:color w:val="555555"/>
          <w:sz w:val="24"/>
          <w:szCs w:val="24"/>
        </w:rPr>
        <w:t xml:space="preserve"> file system,</w:t>
      </w:r>
    </w:p>
    <w:p w14:paraId="1585AA8C" w14:textId="77777777" w:rsidR="00F142BD" w:rsidRPr="00033182" w:rsidRDefault="00F142BD" w:rsidP="00F142BD">
      <w:pPr>
        <w:numPr>
          <w:ilvl w:val="0"/>
          <w:numId w:val="19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isolate multi-</w:t>
      </w:r>
      <w:proofErr w:type="spellStart"/>
      <w:proofErr w:type="gram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user.target</w:t>
      </w:r>
      <w:proofErr w:type="spellEnd"/>
      <w:proofErr w:type="gramEnd"/>
      <w:r w:rsidRPr="00033182">
        <w:rPr>
          <w:rFonts w:ascii="Trebuchet MS" w:hAnsi="Trebuchet MS" w:cs="Times New Roman"/>
          <w:color w:val="555555"/>
          <w:sz w:val="24"/>
          <w:szCs w:val="24"/>
        </w:rPr>
        <w:t>: to move to multi-user level without graphical interface (equivalent to previous run level 3),</w:t>
      </w:r>
    </w:p>
    <w:p w14:paraId="43EC87F0" w14:textId="77777777" w:rsidR="00F142BD" w:rsidRPr="00033182" w:rsidRDefault="00F142BD" w:rsidP="00F142BD">
      <w:pPr>
        <w:numPr>
          <w:ilvl w:val="0"/>
          <w:numId w:val="19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isolate </w:t>
      </w:r>
      <w:proofErr w:type="spellStart"/>
      <w:proofErr w:type="gram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graphical.target</w:t>
      </w:r>
      <w:proofErr w:type="spellEnd"/>
      <w:proofErr w:type="gramEnd"/>
      <w:r w:rsidRPr="00033182">
        <w:rPr>
          <w:rFonts w:ascii="Trebuchet MS" w:hAnsi="Trebuchet MS" w:cs="Times New Roman"/>
          <w:color w:val="555555"/>
          <w:sz w:val="24"/>
          <w:szCs w:val="24"/>
        </w:rPr>
        <w:t>: to move to multi-user level with graphical interface (equivalent to previous run level 5),</w:t>
      </w:r>
    </w:p>
    <w:p w14:paraId="6427DC2D" w14:textId="77777777" w:rsidR="00F142BD" w:rsidRPr="00033182" w:rsidRDefault="00F142BD" w:rsidP="00F142BD">
      <w:pPr>
        <w:numPr>
          <w:ilvl w:val="0"/>
          <w:numId w:val="19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set-default</w:t>
      </w:r>
      <w:r w:rsidRPr="00033182">
        <w:rPr>
          <w:rFonts w:ascii="Trebuchet MS" w:hAnsi="Trebuchet MS" w:cs="Times New Roman"/>
          <w:color w:val="555555"/>
          <w:sz w:val="24"/>
          <w:szCs w:val="24"/>
        </w:rPr>
        <w:t> </w:t>
      </w:r>
      <w:proofErr w:type="spellStart"/>
      <w:proofErr w:type="gram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graphical.target</w:t>
      </w:r>
      <w:proofErr w:type="spellEnd"/>
      <w:proofErr w:type="gramEnd"/>
      <w:r w:rsidRPr="00033182">
        <w:rPr>
          <w:rFonts w:ascii="Trebuchet MS" w:hAnsi="Trebuchet MS" w:cs="Times New Roman"/>
          <w:color w:val="555555"/>
          <w:sz w:val="24"/>
          <w:szCs w:val="24"/>
        </w:rPr>
        <w:t>: to set the default run level to multi-user graphical mode,</w:t>
      </w:r>
    </w:p>
    <w:p w14:paraId="683689F4" w14:textId="77777777" w:rsidR="00F142BD" w:rsidRPr="00033182" w:rsidRDefault="00F142BD" w:rsidP="00F142BD">
      <w:pPr>
        <w:numPr>
          <w:ilvl w:val="0"/>
          <w:numId w:val="19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Times New Roman"/>
          <w:color w:val="555555"/>
          <w:sz w:val="24"/>
          <w:szCs w:val="24"/>
        </w:rPr>
      </w:pPr>
      <w:proofErr w:type="spellStart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 w:cs="Times New Roman"/>
          <w:color w:val="555555"/>
          <w:sz w:val="24"/>
          <w:szCs w:val="24"/>
          <w:bdr w:val="none" w:sz="0" w:space="0" w:color="auto" w:frame="1"/>
        </w:rPr>
        <w:t xml:space="preserve"> get-default</w:t>
      </w:r>
      <w:r w:rsidRPr="00033182">
        <w:rPr>
          <w:rFonts w:ascii="Trebuchet MS" w:hAnsi="Trebuchet MS" w:cs="Times New Roman"/>
          <w:color w:val="555555"/>
          <w:sz w:val="24"/>
          <w:szCs w:val="24"/>
        </w:rPr>
        <w:t>: to get the default run level.</w:t>
      </w:r>
    </w:p>
    <w:p w14:paraId="0F574D28" w14:textId="123BEB00" w:rsidR="00F142BD" w:rsidRDefault="00F142BD" w:rsidP="00F142BD">
      <w:pPr>
        <w:spacing w:line="276" w:lineRule="auto"/>
        <w:rPr>
          <w:rFonts w:ascii="Trebuchet MS" w:hAnsi="Trebuchet MS"/>
        </w:rPr>
      </w:pPr>
    </w:p>
    <w:p w14:paraId="37CF5657" w14:textId="77777777" w:rsidR="001878E6" w:rsidRPr="00261A17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# 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systemctl</w:t>
      </w:r>
      <w:proofErr w:type="spell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get-default</w:t>
      </w:r>
    </w:p>
    <w:p w14:paraId="28302412" w14:textId="77777777" w:rsidR="001878E6" w:rsidRPr="00261A17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proofErr w:type="gram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graphical.target</w:t>
      </w:r>
      <w:proofErr w:type="spellEnd"/>
      <w:proofErr w:type="gramEnd"/>
    </w:p>
    <w:p w14:paraId="59E47F8F" w14:textId="77777777" w:rsidR="001878E6" w:rsidRPr="00261A17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OR</w:t>
      </w:r>
    </w:p>
    <w:p w14:paraId="2DFE738E" w14:textId="77777777" w:rsidR="001878E6" w:rsidRPr="00261A17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 ls -l /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etc</w:t>
      </w:r>
      <w:proofErr w:type="spell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systemd</w:t>
      </w:r>
      <w:proofErr w:type="spell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/system/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default.target</w:t>
      </w:r>
      <w:proofErr w:type="spellEnd"/>
    </w:p>
    <w:p w14:paraId="15A3E9ED" w14:textId="77777777" w:rsidR="001878E6" w:rsidRPr="00261A17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# 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systemctl</w:t>
      </w:r>
      <w:proofErr w:type="spell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set-default multi-</w:t>
      </w:r>
      <w:proofErr w:type="spellStart"/>
      <w:proofErr w:type="gram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user.target</w:t>
      </w:r>
      <w:proofErr w:type="spellEnd"/>
      <w:proofErr w:type="gramEnd"/>
    </w:p>
    <w:p w14:paraId="4C51ECAF" w14:textId="77777777" w:rsidR="001878E6" w:rsidRPr="00261A17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# 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systemctl</w:t>
      </w:r>
      <w:proofErr w:type="spell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set-default multi-user</w:t>
      </w:r>
    </w:p>
    <w:p w14:paraId="7DF1C944" w14:textId="77777777" w:rsidR="001878E6" w:rsidRDefault="001878E6" w:rsidP="001878E6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# </w:t>
      </w:r>
      <w:proofErr w:type="spell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systemctl</w:t>
      </w:r>
      <w:proofErr w:type="spell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set-default</w:t>
      </w:r>
      <w:proofErr w:type="gramEnd"/>
      <w:r w:rsidRPr="00261A1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runlevel3.target</w:t>
      </w:r>
    </w:p>
    <w:p w14:paraId="3FC331C9" w14:textId="77777777" w:rsidR="001878E6" w:rsidRPr="00261A17" w:rsidRDefault="001878E6" w:rsidP="0018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1A17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it-IT"/>
        </w:rPr>
        <w:t>In the below example we will temporarily change from the </w:t>
      </w:r>
      <w:r w:rsidRPr="00261A17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it-IT"/>
        </w:rPr>
        <w:t>graphical</w:t>
      </w:r>
      <w:r w:rsidRPr="00261A17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it-IT"/>
        </w:rPr>
        <w:t> </w:t>
      </w:r>
      <w:proofErr w:type="spellStart"/>
      <w:r w:rsidRPr="00261A17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it-IT"/>
        </w:rPr>
        <w:t>runlevel</w:t>
      </w:r>
      <w:proofErr w:type="spellEnd"/>
      <w:r w:rsidRPr="00261A17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it-IT"/>
        </w:rPr>
        <w:t xml:space="preserve"> to </w:t>
      </w:r>
      <w:r w:rsidRPr="00261A17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it-IT"/>
        </w:rPr>
        <w:t>multi-</w:t>
      </w:r>
      <w:proofErr w:type="spellStart"/>
      <w:r w:rsidRPr="00261A17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it-IT"/>
        </w:rPr>
        <w:t>user</w:t>
      </w:r>
      <w:r w:rsidRPr="00261A17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it-IT"/>
        </w:rPr>
        <w:t>target</w:t>
      </w:r>
      <w:proofErr w:type="spellEnd"/>
      <w:r w:rsidRPr="00261A17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it-IT"/>
        </w:rPr>
        <w:t>. </w:t>
      </w:r>
      <w:r w:rsidRPr="00261A17">
        <w:rPr>
          <w:rFonts w:ascii="open sans" w:eastAsia="Times New Roman" w:hAnsi="open sans" w:cs="Times New Roman"/>
          <w:color w:val="000000"/>
          <w:sz w:val="24"/>
          <w:szCs w:val="24"/>
          <w:lang w:eastAsia="it-IT"/>
        </w:rPr>
        <w:br/>
      </w:r>
    </w:p>
    <w:p w14:paraId="1FB32CED" w14:textId="77777777" w:rsidR="001878E6" w:rsidRPr="00033182" w:rsidRDefault="001878E6" w:rsidP="00F142BD">
      <w:pPr>
        <w:spacing w:line="276" w:lineRule="auto"/>
        <w:rPr>
          <w:rFonts w:ascii="Trebuchet MS" w:hAnsi="Trebuchet MS"/>
        </w:rPr>
      </w:pPr>
      <w:bookmarkStart w:id="0" w:name="_GoBack"/>
      <w:bookmarkEnd w:id="0"/>
    </w:p>
    <w:p w14:paraId="2337A025" w14:textId="77777777" w:rsidR="00F142BD" w:rsidRPr="00977911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Interrupt the boot process in order to gain access to a system</w:t>
      </w:r>
    </w:p>
    <w:p w14:paraId="28077027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Note: This is a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critical</w:t>
      </w:r>
      <w:r w:rsidRPr="00033182">
        <w:rPr>
          <w:rFonts w:ascii="Trebuchet MS" w:hAnsi="Trebuchet MS" w:cs="Arial"/>
          <w:color w:val="555555"/>
        </w:rPr>
        <w:t> </w:t>
      </w:r>
      <w:hyperlink r:id="rId5" w:history="1">
        <w:r w:rsidRPr="00033182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RHCSA 7 exam objective</w:t>
        </w:r>
      </w:hyperlink>
      <w:r w:rsidRPr="00033182">
        <w:rPr>
          <w:rFonts w:ascii="Trebuchet MS" w:hAnsi="Trebuchet MS" w:cs="Arial"/>
          <w:color w:val="555555"/>
        </w:rPr>
        <w:t> (if you can’t take control of a VM through a reboot at the beginning of the exam, you will fail it entirely).</w:t>
      </w:r>
    </w:p>
    <w:p w14:paraId="4066514C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3049B53D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b/>
          <w:color w:val="555555"/>
        </w:rPr>
      </w:pPr>
      <w:r w:rsidRPr="00033182">
        <w:rPr>
          <w:rFonts w:ascii="Trebuchet MS" w:hAnsi="Trebuchet MS" w:cs="Arial"/>
          <w:b/>
          <w:color w:val="555555"/>
        </w:rPr>
        <w:t>Presentation</w:t>
      </w:r>
    </w:p>
    <w:p w14:paraId="16BABCD4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14EAD86D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In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RHEL 7</w:t>
      </w:r>
      <w:r w:rsidRPr="00033182">
        <w:rPr>
          <w:rFonts w:ascii="Trebuchet MS" w:hAnsi="Trebuchet MS" w:cs="Arial"/>
          <w:color w:val="555555"/>
        </w:rPr>
        <w:t>, the procedure to get access to a system during the boot process and modify the root password has changed because of the adoption of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 w:cs="Arial"/>
          <w:color w:val="555555"/>
        </w:rPr>
        <w:t>.</w:t>
      </w:r>
    </w:p>
    <w:p w14:paraId="107D850C" w14:textId="77777777" w:rsidR="00F142BD" w:rsidRPr="00033182" w:rsidRDefault="00F142BD" w:rsidP="00F142BD">
      <w:pPr>
        <w:pStyle w:val="NormalWeb"/>
        <w:shd w:val="clear" w:color="auto" w:fill="FFFFFF"/>
        <w:spacing w:before="384" w:beforeAutospacing="0" w:after="384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There were several procedures floating around to recover the root password. Some were working with physical servers but not with virtual machines, some the other way around.</w:t>
      </w:r>
    </w:p>
    <w:p w14:paraId="3A65E0B8" w14:textId="77777777" w:rsidR="00F142BD" w:rsidRPr="00033182" w:rsidRDefault="00F142BD" w:rsidP="00F142BD">
      <w:pPr>
        <w:pStyle w:val="NormalWeb"/>
        <w:shd w:val="clear" w:color="auto" w:fill="FFFFFF"/>
        <w:spacing w:before="384" w:beforeAutospacing="0" w:after="384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The following procedure works all the time.</w:t>
      </w:r>
    </w:p>
    <w:p w14:paraId="716AD7F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b/>
          <w:color w:val="555555"/>
        </w:rPr>
      </w:pPr>
      <w:r w:rsidRPr="00033182">
        <w:rPr>
          <w:rFonts w:ascii="Trebuchet MS" w:hAnsi="Trebuchet MS" w:cs="Arial"/>
          <w:b/>
          <w:color w:val="555555"/>
        </w:rPr>
        <w:t>Procedure</w:t>
      </w:r>
    </w:p>
    <w:p w14:paraId="2AED33B8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b/>
          <w:color w:val="555555"/>
        </w:rPr>
      </w:pPr>
    </w:p>
    <w:p w14:paraId="68E5EAD7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At the beginning of the boot process, at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GRUB 2</w:t>
      </w:r>
      <w:r w:rsidRPr="00033182">
        <w:rPr>
          <w:rFonts w:ascii="Trebuchet MS" w:hAnsi="Trebuchet MS" w:cs="Arial"/>
          <w:color w:val="555555"/>
        </w:rPr>
        <w:t> menu, type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</w:t>
      </w:r>
      <w:r w:rsidRPr="00033182">
        <w:rPr>
          <w:rFonts w:ascii="Trebuchet MS" w:hAnsi="Trebuchet MS" w:cs="Arial"/>
          <w:color w:val="555555"/>
        </w:rPr>
        <w:t> key to edit.</w:t>
      </w:r>
    </w:p>
    <w:p w14:paraId="576F218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Then, go to the kernel line (the line starting with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linux16</w:t>
      </w:r>
      <w:r w:rsidRPr="00033182">
        <w:rPr>
          <w:rFonts w:ascii="Trebuchet MS" w:hAnsi="Trebuchet MS" w:cs="Arial"/>
          <w:color w:val="555555"/>
        </w:rPr>
        <w:t>) and add the following statements at the end:</w:t>
      </w:r>
    </w:p>
    <w:p w14:paraId="5D65452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proofErr w:type="gram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rd.break</w:t>
      </w:r>
      <w:proofErr w:type="spellEnd"/>
      <w:proofErr w:type="gram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enforcing=0</w:t>
      </w:r>
    </w:p>
    <w:p w14:paraId="111BBE18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70586406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Caution: The keys to press are those of a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US</w:t>
      </w:r>
      <w:r w:rsidRPr="00033182">
        <w:rPr>
          <w:rFonts w:ascii="Trebuchet MS" w:hAnsi="Trebuchet MS" w:cs="Arial"/>
          <w:color w:val="555555"/>
        </w:rPr>
        <w:t> keyboard (</w:t>
      </w:r>
      <w:proofErr w:type="spellStart"/>
      <w:r w:rsidRPr="00033182">
        <w:rPr>
          <w:rFonts w:ascii="Trebuchet MS" w:hAnsi="Trebuchet MS" w:cs="Arial"/>
          <w:color w:val="555555"/>
        </w:rPr>
        <w:t>querty</w:t>
      </w:r>
      <w:proofErr w:type="spellEnd"/>
      <w:r w:rsidRPr="00033182">
        <w:rPr>
          <w:rFonts w:ascii="Trebuchet MS" w:hAnsi="Trebuchet MS" w:cs="Arial"/>
          <w:color w:val="555555"/>
        </w:rPr>
        <w:t>).</w:t>
      </w:r>
      <w:r w:rsidRPr="00033182">
        <w:rPr>
          <w:rFonts w:ascii="Trebuchet MS" w:hAnsi="Trebuchet MS" w:cs="Arial"/>
          <w:color w:val="555555"/>
        </w:rPr>
        <w:br/>
        <w:t>Note: </w:t>
      </w:r>
      <w:proofErr w:type="spellStart"/>
      <w:proofErr w:type="gram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rd.break</w:t>
      </w:r>
      <w:proofErr w:type="spellEnd"/>
      <w:proofErr w:type="gramEnd"/>
      <w:r w:rsidRPr="00033182">
        <w:rPr>
          <w:rFonts w:ascii="Trebuchet MS" w:hAnsi="Trebuchet MS" w:cs="Arial"/>
          <w:color w:val="555555"/>
        </w:rPr>
        <w:t> asks for a break at an early stage of the boot process.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enforcing=0</w:t>
      </w:r>
      <w:r w:rsidRPr="00033182">
        <w:rPr>
          <w:rFonts w:ascii="Trebuchet MS" w:hAnsi="Trebuchet MS" w:cs="Arial"/>
          <w:color w:val="555555"/>
        </w:rPr>
        <w:t> puts the system into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SELinux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Permissive</w:t>
      </w:r>
      <w:r w:rsidRPr="00033182">
        <w:rPr>
          <w:rFonts w:ascii="Trebuchet MS" w:hAnsi="Trebuchet MS" w:cs="Arial"/>
          <w:color w:val="555555"/>
        </w:rPr>
        <w:t> mode. Don’t confuse with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selinux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=0</w:t>
      </w:r>
      <w:r w:rsidRPr="00033182">
        <w:rPr>
          <w:rFonts w:ascii="Trebuchet MS" w:hAnsi="Trebuchet MS" w:cs="Arial"/>
          <w:color w:val="555555"/>
        </w:rPr>
        <w:t> that completely disables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SELinux</w:t>
      </w:r>
      <w:proofErr w:type="spellEnd"/>
      <w:r w:rsidRPr="00033182">
        <w:rPr>
          <w:rFonts w:ascii="Trebuchet MS" w:hAnsi="Trebuchet MS" w:cs="Arial"/>
          <w:color w:val="555555"/>
        </w:rPr>
        <w:t>.</w:t>
      </w:r>
    </w:p>
    <w:p w14:paraId="0A023B0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Press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Ctrl x</w:t>
      </w:r>
      <w:r w:rsidRPr="00033182">
        <w:rPr>
          <w:rFonts w:ascii="Trebuchet MS" w:hAnsi="Trebuchet MS" w:cs="Arial"/>
          <w:color w:val="555555"/>
        </w:rPr>
        <w:t> to resume the boot process.</w:t>
      </w:r>
    </w:p>
    <w:p w14:paraId="12A0721D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04676D6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Then, mount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sysroot</w:t>
      </w:r>
      <w:proofErr w:type="spellEnd"/>
      <w:r w:rsidRPr="00033182">
        <w:rPr>
          <w:rFonts w:ascii="Trebuchet MS" w:hAnsi="Trebuchet MS" w:cs="Arial"/>
          <w:color w:val="555555"/>
        </w:rPr>
        <w:t> partition as read/write:</w:t>
      </w:r>
    </w:p>
    <w:p w14:paraId="1A49C157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switch_root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:/# 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mount –o </w:t>
      </w:r>
      <w:proofErr w:type="spellStart"/>
      <w:proofErr w:type="gram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remount,rw</w:t>
      </w:r>
      <w:proofErr w:type="spellEnd"/>
      <w:proofErr w:type="gram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sysroot</w:t>
      </w:r>
      <w:proofErr w:type="spellEnd"/>
    </w:p>
    <w:p w14:paraId="1A8AF907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608053E3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Execute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chroot</w:t>
      </w:r>
      <w:r w:rsidRPr="00033182">
        <w:rPr>
          <w:rFonts w:ascii="Trebuchet MS" w:hAnsi="Trebuchet MS" w:cs="Arial"/>
          <w:color w:val="555555"/>
        </w:rPr>
        <w:t> command on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sysroot</w:t>
      </w:r>
      <w:proofErr w:type="spellEnd"/>
      <w:r w:rsidRPr="00033182">
        <w:rPr>
          <w:rFonts w:ascii="Trebuchet MS" w:hAnsi="Trebuchet MS" w:cs="Arial"/>
          <w:color w:val="555555"/>
        </w:rPr>
        <w:t> partition:</w:t>
      </w:r>
    </w:p>
    <w:p w14:paraId="361F1D35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contextualSpacing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switch_root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:/# 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chroot 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sysroot</w:t>
      </w:r>
      <w:proofErr w:type="spellEnd"/>
    </w:p>
    <w:p w14:paraId="62B049C0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200A403D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Change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root</w:t>
      </w:r>
      <w:r w:rsidRPr="00033182">
        <w:rPr>
          <w:rFonts w:ascii="Trebuchet MS" w:hAnsi="Trebuchet MS" w:cs="Arial"/>
          <w:color w:val="555555"/>
        </w:rPr>
        <w:t> password:</w:t>
      </w:r>
    </w:p>
    <w:p w14:paraId="444F36CE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sh-4.2# 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passwd root</w:t>
      </w:r>
    </w:p>
    <w:p w14:paraId="2DF66417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Changing password for user root.</w:t>
      </w:r>
    </w:p>
    <w:p w14:paraId="606A855E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New passwd: </w:t>
      </w:r>
      <w:del w:id="1" w:author="Unknown">
        <w:r w:rsidRPr="00033182">
          <w:rPr>
            <w:rStyle w:val="Strong"/>
            <w:rFonts w:ascii="Trebuchet MS" w:hAnsi="Trebuchet MS"/>
            <w:strike/>
            <w:color w:val="555555"/>
            <w:sz w:val="24"/>
            <w:szCs w:val="24"/>
            <w:bdr w:val="none" w:sz="0" w:space="0" w:color="auto" w:frame="1"/>
          </w:rPr>
          <w:delText>mypassword</w:delText>
        </w:r>
      </w:del>
    </w:p>
    <w:p w14:paraId="718B5E22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Retype new password: </w:t>
      </w:r>
      <w:del w:id="2" w:author="Unknown">
        <w:r w:rsidRPr="00033182">
          <w:rPr>
            <w:rStyle w:val="Strong"/>
            <w:rFonts w:ascii="Trebuchet MS" w:hAnsi="Trebuchet MS"/>
            <w:strike/>
            <w:color w:val="555555"/>
            <w:sz w:val="24"/>
            <w:szCs w:val="24"/>
            <w:bdr w:val="none" w:sz="0" w:space="0" w:color="auto" w:frame="1"/>
          </w:rPr>
          <w:delText>mypassword</w:delText>
        </w:r>
      </w:del>
    </w:p>
    <w:p w14:paraId="0AA72947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passwd: all authentication token updated successfully.</w:t>
      </w:r>
    </w:p>
    <w:p w14:paraId="49E74410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sh-4.2# 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exit</w:t>
      </w:r>
    </w:p>
    <w:p w14:paraId="482AE74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exit</w:t>
      </w:r>
    </w:p>
    <w:p w14:paraId="30F7D4AE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switch_root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:/# 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exit</w:t>
      </w:r>
    </w:p>
    <w:p w14:paraId="2EA6E609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logout</w:t>
      </w:r>
    </w:p>
    <w:p w14:paraId="53D3C468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7E229B26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Connect to your server at the console (don’t reboot now!) with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root</w:t>
      </w:r>
      <w:r w:rsidRPr="00033182">
        <w:rPr>
          <w:rFonts w:ascii="Trebuchet MS" w:hAnsi="Trebuchet MS" w:cs="Arial"/>
          <w:color w:val="555555"/>
        </w:rPr>
        <w:t> user and the new password:</w:t>
      </w:r>
    </w:p>
    <w:p w14:paraId="10A70B0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...</w:t>
      </w:r>
    </w:p>
    <w:p w14:paraId="735FAA24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[  OK</w:t>
      </w:r>
      <w:proofErr w:type="gramEnd"/>
      <w:r w:rsidRPr="00033182">
        <w:rPr>
          <w:rFonts w:ascii="Trebuchet MS" w:hAnsi="Trebuchet MS"/>
          <w:color w:val="555555"/>
          <w:sz w:val="24"/>
          <w:szCs w:val="24"/>
        </w:rPr>
        <w:t>  ] Started Network Manager Script Dispatcher Service.</w:t>
      </w:r>
    </w:p>
    <w:p w14:paraId="380F1EA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[  OK</w:t>
      </w:r>
      <w:proofErr w:type="gramEnd"/>
      <w:r w:rsidRPr="00033182">
        <w:rPr>
          <w:rFonts w:ascii="Trebuchet MS" w:hAnsi="Trebuchet MS"/>
          <w:color w:val="555555"/>
          <w:sz w:val="24"/>
          <w:szCs w:val="24"/>
        </w:rPr>
        <w:t>  ] Started Crash recovery kernel arming.</w:t>
      </w:r>
    </w:p>
    <w:p w14:paraId="371835B4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[  OK</w:t>
      </w:r>
      <w:proofErr w:type="gramEnd"/>
      <w:r w:rsidRPr="00033182">
        <w:rPr>
          <w:rFonts w:ascii="Trebuchet MS" w:hAnsi="Trebuchet MS"/>
          <w:color w:val="555555"/>
          <w:sz w:val="24"/>
          <w:szCs w:val="24"/>
        </w:rPr>
        <w:t>  ] Reached target Multi-User System.</w:t>
      </w:r>
    </w:p>
    <w:p w14:paraId="36D0FAF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0A3938B1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CentOS Linux 7 (Core)</w:t>
      </w:r>
    </w:p>
    <w:p w14:paraId="5040990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Kernel 3.10.0-229.14.1.el7.x86_64 on an x86_64</w:t>
      </w:r>
    </w:p>
    <w:p w14:paraId="593C246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734E0C8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vm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 login: 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root</w:t>
      </w:r>
    </w:p>
    <w:p w14:paraId="1442F028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Password: </w:t>
      </w:r>
      <w:del w:id="3" w:author="Unknown">
        <w:r w:rsidRPr="00033182">
          <w:rPr>
            <w:rStyle w:val="Strong"/>
            <w:rFonts w:ascii="Trebuchet MS" w:hAnsi="Trebuchet MS"/>
            <w:strike/>
            <w:color w:val="555555"/>
            <w:sz w:val="24"/>
            <w:szCs w:val="24"/>
            <w:bdr w:val="none" w:sz="0" w:space="0" w:color="auto" w:frame="1"/>
          </w:rPr>
          <w:delText>mypassword</w:delText>
        </w:r>
      </w:del>
    </w:p>
    <w:p w14:paraId="6703FE07" w14:textId="77777777" w:rsidR="00F142BD" w:rsidRDefault="00F142BD" w:rsidP="00F142BD">
      <w:pPr>
        <w:pStyle w:val="NormalWeb"/>
        <w:shd w:val="clear" w:color="auto" w:fill="FFFFFF"/>
        <w:spacing w:before="384" w:beforeAutospacing="0" w:after="384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1F354808" w14:textId="77777777" w:rsidR="00F142BD" w:rsidRPr="00033182" w:rsidRDefault="00F142BD" w:rsidP="00F142BD">
      <w:pPr>
        <w:pStyle w:val="NormalWeb"/>
        <w:shd w:val="clear" w:color="auto" w:fill="FFFFFF"/>
        <w:spacing w:before="384" w:beforeAutospacing="0" w:after="384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lastRenderedPageBreak/>
        <w:t>Then type:</w:t>
      </w:r>
    </w:p>
    <w:p w14:paraId="5A192D8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restorecon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etc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/shadow</w:t>
      </w:r>
    </w:p>
    <w:p w14:paraId="12F5617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033182">
        <w:rPr>
          <w:rFonts w:ascii="Trebuchet MS" w:hAnsi="Trebuchet MS"/>
          <w:b/>
          <w:bCs/>
          <w:color w:val="555555"/>
          <w:sz w:val="24"/>
          <w:szCs w:val="24"/>
          <w:bdr w:val="none" w:sz="0" w:space="0" w:color="auto" w:frame="1"/>
        </w:rPr>
        <w:t>reboot</w:t>
      </w:r>
    </w:p>
    <w:p w14:paraId="6AA94455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If you strictly follow this procedure, you don’t need to force a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SELinux</w:t>
      </w:r>
      <w:proofErr w:type="spellEnd"/>
      <w:r w:rsidRPr="00033182">
        <w:rPr>
          <w:rFonts w:ascii="Trebuchet MS" w:hAnsi="Trebuchet MS" w:cs="Arial"/>
          <w:color w:val="555555"/>
        </w:rPr>
        <w:t> relabel (#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touch </w:t>
      </w:r>
      <w:proofErr w:type="gram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/.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autorelabel</w:t>
      </w:r>
      <w:proofErr w:type="spellEnd"/>
      <w:proofErr w:type="gramEnd"/>
      <w:r w:rsidRPr="00033182">
        <w:rPr>
          <w:rFonts w:ascii="Trebuchet MS" w:hAnsi="Trebuchet MS" w:cs="Arial"/>
          <w:color w:val="555555"/>
        </w:rPr>
        <w:t> or #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fixfiles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onboot</w:t>
      </w:r>
      <w:proofErr w:type="spellEnd"/>
      <w:r w:rsidRPr="00033182">
        <w:rPr>
          <w:rFonts w:ascii="Trebuchet MS" w:hAnsi="Trebuchet MS" w:cs="Arial"/>
          <w:color w:val="555555"/>
        </w:rPr>
        <w:t>) or load the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SELinux</w:t>
      </w:r>
      <w:proofErr w:type="spellEnd"/>
      <w:r w:rsidRPr="00033182">
        <w:rPr>
          <w:rFonts w:ascii="Trebuchet MS" w:hAnsi="Trebuchet MS" w:cs="Arial"/>
          <w:color w:val="555555"/>
        </w:rPr>
        <w:t> policy (#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usr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sbin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load_policy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-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i</w:t>
      </w:r>
      <w:proofErr w:type="spellEnd"/>
      <w:r w:rsidRPr="00033182">
        <w:rPr>
          <w:rFonts w:ascii="Trebuchet MS" w:hAnsi="Trebuchet MS" w:cs="Arial"/>
          <w:color w:val="555555"/>
        </w:rPr>
        <w:t>).</w:t>
      </w:r>
    </w:p>
    <w:p w14:paraId="7AAF67DD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You don’t even need to reboot at the end! In this case, type #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setenforce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enforcing</w:t>
      </w:r>
    </w:p>
    <w:p w14:paraId="36307435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For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RHCSA</w:t>
      </w:r>
      <w:r w:rsidRPr="00033182">
        <w:rPr>
          <w:rFonts w:ascii="Trebuchet MS" w:hAnsi="Trebuchet MS" w:cs="Arial"/>
          <w:color w:val="555555"/>
        </w:rPr>
        <w:t> exam, you need to intensely practice this procedure.</w:t>
      </w:r>
    </w:p>
    <w:p w14:paraId="7BE6F6E2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Thanks to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salvador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r w:rsidRPr="00033182">
        <w:rPr>
          <w:rFonts w:ascii="Trebuchet MS" w:hAnsi="Trebuchet MS" w:cs="Arial"/>
          <w:color w:val="555555"/>
        </w:rPr>
        <w:t>and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hunter86_bg </w:t>
      </w:r>
      <w:r w:rsidRPr="00033182">
        <w:rPr>
          <w:rFonts w:ascii="Trebuchet MS" w:hAnsi="Trebuchet MS" w:cs="Arial"/>
          <w:color w:val="555555"/>
        </w:rPr>
        <w:t>for their precious comments.</w:t>
      </w:r>
    </w:p>
    <w:p w14:paraId="669A2FF0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Note:</w:t>
      </w:r>
      <w:r w:rsidRPr="00033182">
        <w:rPr>
          <w:rFonts w:ascii="Trebuchet MS" w:hAnsi="Trebuchet MS" w:cs="Arial"/>
          <w:color w:val="555555"/>
        </w:rPr>
        <w:t> When dealing with boot problems, the following options can be added to the kernel command line, bringing additional information:</w:t>
      </w:r>
    </w:p>
    <w:p w14:paraId="442E037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proofErr w:type="spellStart"/>
      <w:proofErr w:type="gram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rd.debug</w:t>
      </w:r>
      <w:proofErr w:type="spellEnd"/>
      <w:proofErr w:type="gram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rd.udev.debug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systems.log_level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=debug</w:t>
      </w:r>
    </w:p>
    <w:p w14:paraId="3448FBE6" w14:textId="77777777" w:rsidR="00F142BD" w:rsidRPr="00033182" w:rsidRDefault="00F142BD" w:rsidP="00F142BD">
      <w:pPr>
        <w:spacing w:line="276" w:lineRule="auto"/>
        <w:rPr>
          <w:rFonts w:ascii="Trebuchet MS" w:hAnsi="Trebuchet MS"/>
        </w:rPr>
      </w:pPr>
    </w:p>
    <w:p w14:paraId="6EF47B72" w14:textId="77777777" w:rsidR="00F142BD" w:rsidRPr="00977911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Identify CPU/memory intensive processes, adjust process priority with renice, and kill processes</w:t>
      </w:r>
    </w:p>
    <w:p w14:paraId="3430BCE6" w14:textId="77777777" w:rsidR="00F142BD" w:rsidRPr="00033182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</w:rPr>
      </w:pPr>
      <w:r w:rsidRPr="00033182">
        <w:rPr>
          <w:rFonts w:ascii="Trebuchet MS" w:hAnsi="Trebuchet MS" w:cs="Arial"/>
          <w:b/>
          <w:color w:val="555555"/>
        </w:rPr>
        <w:t>System Activities</w:t>
      </w:r>
    </w:p>
    <w:p w14:paraId="4CCBA064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an instantaneous image of a server activity (use ‘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virt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</w:t>
      </w:r>
      <w:proofErr w:type="gram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top</w:t>
      </w:r>
      <w:r w:rsidRPr="00033182">
        <w:rPr>
          <w:rFonts w:ascii="Trebuchet MS" w:hAnsi="Trebuchet MS" w:cs="Arial"/>
          <w:color w:val="555555"/>
        </w:rPr>
        <w:t>‘ on</w:t>
      </w:r>
      <w:proofErr w:type="gramEnd"/>
      <w:r w:rsidRPr="00033182">
        <w:rPr>
          <w:rFonts w:ascii="Trebuchet MS" w:hAnsi="Trebuchet MS" w:cs="Arial"/>
          <w:color w:val="555555"/>
        </w:rPr>
        <w:t xml:space="preserve"> a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KVM</w:t>
      </w:r>
      <w:r w:rsidRPr="00033182">
        <w:rPr>
          <w:rFonts w:ascii="Trebuchet MS" w:hAnsi="Trebuchet MS" w:cs="Arial"/>
          <w:color w:val="555555"/>
        </w:rPr>
        <w:t> hypervisor), type:</w:t>
      </w:r>
    </w:p>
    <w:p w14:paraId="3AD4F831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top</w:t>
      </w:r>
    </w:p>
    <w:p w14:paraId="17423DC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6349BEAE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details about processes, type:</w:t>
      </w:r>
    </w:p>
    <w:p w14:paraId="1F2517E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ps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 -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edf</w:t>
      </w:r>
      <w:proofErr w:type="spellEnd"/>
    </w:p>
    <w:p w14:paraId="6D134BC4" w14:textId="77777777" w:rsidR="00F142BD" w:rsidRPr="00033182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033182">
        <w:rPr>
          <w:rFonts w:ascii="Trebuchet MS" w:hAnsi="Trebuchet MS" w:cs="Arial"/>
          <w:b/>
          <w:color w:val="555555"/>
          <w:sz w:val="24"/>
          <w:szCs w:val="24"/>
        </w:rPr>
        <w:t>Process Priority</w:t>
      </w:r>
    </w:p>
    <w:p w14:paraId="184E7D4A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start a process (here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script.sh</w:t>
      </w:r>
      <w:r w:rsidRPr="00033182">
        <w:rPr>
          <w:rFonts w:ascii="Trebuchet MS" w:hAnsi="Trebuchet MS" w:cs="Arial"/>
          <w:color w:val="555555"/>
        </w:rPr>
        <w:t>) with a low priority, type:</w:t>
      </w:r>
    </w:p>
    <w:p w14:paraId="162946B1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nice -n 10 ./script.sh</w:t>
      </w:r>
    </w:p>
    <w:p w14:paraId="4889C0BA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67B383E6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change the priority (here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+5</w:t>
      </w:r>
      <w:r w:rsidRPr="00033182">
        <w:rPr>
          <w:rFonts w:ascii="Trebuchet MS" w:hAnsi="Trebuchet MS" w:cs="Arial"/>
          <w:color w:val="555555"/>
        </w:rPr>
        <w:t xml:space="preserve">) of an already running process, get its PID (Process ID) through top or </w:t>
      </w:r>
      <w:proofErr w:type="spellStart"/>
      <w:r w:rsidRPr="00033182">
        <w:rPr>
          <w:rFonts w:ascii="Trebuchet MS" w:hAnsi="Trebuchet MS" w:cs="Arial"/>
          <w:color w:val="555555"/>
        </w:rPr>
        <w:t>ps</w:t>
      </w:r>
      <w:proofErr w:type="spellEnd"/>
      <w:r w:rsidRPr="00033182">
        <w:rPr>
          <w:rFonts w:ascii="Trebuchet MS" w:hAnsi="Trebuchet MS" w:cs="Arial"/>
          <w:color w:val="555555"/>
        </w:rPr>
        <w:t xml:space="preserve"> (here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789</w:t>
      </w:r>
      <w:r w:rsidRPr="00033182">
        <w:rPr>
          <w:rFonts w:ascii="Trebuchet MS" w:hAnsi="Trebuchet MS" w:cs="Arial"/>
          <w:color w:val="555555"/>
        </w:rPr>
        <w:t>) and type:</w:t>
      </w:r>
    </w:p>
    <w:p w14:paraId="6CD7F0B5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renice +5 789</w:t>
      </w:r>
    </w:p>
    <w:p w14:paraId="333A4E02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rebuchet MS" w:hAnsi="Trebuchet MS" w:cs="Arial"/>
          <w:color w:val="555555"/>
          <w:bdr w:val="none" w:sz="0" w:space="0" w:color="auto" w:frame="1"/>
        </w:rPr>
      </w:pPr>
    </w:p>
    <w:p w14:paraId="5ECF7F1D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Alternatively</w:t>
      </w:r>
      <w:r w:rsidRPr="00033182">
        <w:rPr>
          <w:rFonts w:ascii="Trebuchet MS" w:hAnsi="Trebuchet MS" w:cs="Arial"/>
          <w:color w:val="555555"/>
        </w:rPr>
        <w:t>:</w:t>
      </w:r>
    </w:p>
    <w:p w14:paraId="594C53F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renice +5 `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pgrep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 script.sh`</w:t>
      </w:r>
    </w:p>
    <w:p w14:paraId="603D7801" w14:textId="77777777" w:rsidR="00F142BD" w:rsidRPr="004474D8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474D8">
        <w:rPr>
          <w:rFonts w:ascii="Trebuchet MS" w:hAnsi="Trebuchet MS" w:cs="Arial"/>
          <w:b/>
          <w:color w:val="555555"/>
          <w:sz w:val="24"/>
          <w:szCs w:val="24"/>
        </w:rPr>
        <w:lastRenderedPageBreak/>
        <w:t>Process Deletion</w:t>
      </w:r>
    </w:p>
    <w:p w14:paraId="31319954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 xml:space="preserve">To kill the process, get its PID through top or </w:t>
      </w:r>
      <w:proofErr w:type="spellStart"/>
      <w:r w:rsidRPr="00033182">
        <w:rPr>
          <w:rFonts w:ascii="Trebuchet MS" w:hAnsi="Trebuchet MS" w:cs="Arial"/>
          <w:color w:val="555555"/>
        </w:rPr>
        <w:t>ps</w:t>
      </w:r>
      <w:proofErr w:type="spellEnd"/>
      <w:r w:rsidRPr="00033182">
        <w:rPr>
          <w:rFonts w:ascii="Trebuchet MS" w:hAnsi="Trebuchet MS" w:cs="Arial"/>
          <w:color w:val="555555"/>
        </w:rPr>
        <w:t xml:space="preserve"> (here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789</w:t>
      </w:r>
      <w:r w:rsidRPr="00033182">
        <w:rPr>
          <w:rFonts w:ascii="Trebuchet MS" w:hAnsi="Trebuchet MS" w:cs="Arial"/>
          <w:color w:val="555555"/>
        </w:rPr>
        <w:t>) and type:</w:t>
      </w:r>
    </w:p>
    <w:p w14:paraId="56D3F29F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kill -9 789</w:t>
      </w:r>
    </w:p>
    <w:p w14:paraId="1C0FA610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rebuchet MS" w:hAnsi="Trebuchet MS" w:cs="Arial"/>
          <w:color w:val="555555"/>
          <w:bdr w:val="none" w:sz="0" w:space="0" w:color="auto" w:frame="1"/>
        </w:rPr>
      </w:pPr>
    </w:p>
    <w:p w14:paraId="1F6287A9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Alternatively</w:t>
      </w:r>
      <w:r w:rsidRPr="00033182">
        <w:rPr>
          <w:rFonts w:ascii="Trebuchet MS" w:hAnsi="Trebuchet MS" w:cs="Arial"/>
          <w:color w:val="555555"/>
        </w:rPr>
        <w:t>:</w:t>
      </w:r>
    </w:p>
    <w:p w14:paraId="21FB1BB0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pkill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 script.sh</w:t>
      </w:r>
    </w:p>
    <w:p w14:paraId="3961F8BE" w14:textId="77777777" w:rsidR="00F142BD" w:rsidRDefault="00F142BD" w:rsidP="00F142BD">
      <w:pPr>
        <w:pStyle w:val="Heading2"/>
        <w:shd w:val="clear" w:color="auto" w:fill="FFFFFF"/>
        <w:spacing w:before="0" w:line="276" w:lineRule="auto"/>
        <w:textAlignment w:val="baseline"/>
        <w:rPr>
          <w:rFonts w:ascii="Trebuchet MS" w:hAnsi="Trebuchet MS" w:cs="Arial"/>
          <w:color w:val="555555"/>
          <w:sz w:val="24"/>
          <w:szCs w:val="24"/>
        </w:rPr>
      </w:pPr>
    </w:p>
    <w:p w14:paraId="7E9067A3" w14:textId="77777777" w:rsidR="00F142BD" w:rsidRPr="00033182" w:rsidRDefault="00F142BD" w:rsidP="00F142BD">
      <w:pPr>
        <w:pStyle w:val="Heading2"/>
        <w:shd w:val="clear" w:color="auto" w:fill="FFFFFF"/>
        <w:spacing w:before="0" w:line="276" w:lineRule="auto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033182">
        <w:rPr>
          <w:rFonts w:ascii="Trebuchet MS" w:hAnsi="Trebuchet MS" w:cs="Arial"/>
          <w:color w:val="555555"/>
          <w:sz w:val="24"/>
          <w:szCs w:val="24"/>
        </w:rPr>
        <w:t>System Reporting</w:t>
      </w:r>
    </w:p>
    <w:p w14:paraId="04E4D786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display details about IO activities, type:</w:t>
      </w:r>
    </w:p>
    <w:p w14:paraId="5A2CD42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iostat</w:t>
      </w:r>
      <w:proofErr w:type="spellEnd"/>
    </w:p>
    <w:p w14:paraId="04D46112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629CB525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show network card activities, type:</w:t>
      </w:r>
    </w:p>
    <w:p w14:paraId="30DE42D4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netstat -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i</w:t>
      </w:r>
      <w:proofErr w:type="spellEnd"/>
    </w:p>
    <w:p w14:paraId="59B6988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D075BB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display socket activities, type:</w:t>
      </w:r>
    </w:p>
    <w:p w14:paraId="2E57984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 netstat -a</w:t>
      </w:r>
    </w:p>
    <w:p w14:paraId="71790F10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C43D90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 xml:space="preserve">To get details about virtual memory activities (memory, swap, run queue, </w:t>
      </w:r>
      <w:proofErr w:type="spellStart"/>
      <w:r w:rsidRPr="00033182">
        <w:rPr>
          <w:rFonts w:ascii="Trebuchet MS" w:hAnsi="Trebuchet MS" w:cs="Arial"/>
          <w:color w:val="555555"/>
        </w:rPr>
        <w:t>cpu</w:t>
      </w:r>
      <w:proofErr w:type="spellEnd"/>
      <w:r w:rsidRPr="00033182">
        <w:rPr>
          <w:rFonts w:ascii="Trebuchet MS" w:hAnsi="Trebuchet MS" w:cs="Arial"/>
          <w:color w:val="555555"/>
        </w:rPr>
        <w:t xml:space="preserve"> usage, </w:t>
      </w:r>
      <w:proofErr w:type="spellStart"/>
      <w:r w:rsidRPr="00033182">
        <w:rPr>
          <w:rFonts w:ascii="Trebuchet MS" w:hAnsi="Trebuchet MS" w:cs="Arial"/>
          <w:color w:val="555555"/>
        </w:rPr>
        <w:t>etc</w:t>
      </w:r>
      <w:proofErr w:type="spellEnd"/>
      <w:r w:rsidRPr="00033182">
        <w:rPr>
          <w:rFonts w:ascii="Trebuchet MS" w:hAnsi="Trebuchet MS" w:cs="Arial"/>
          <w:color w:val="555555"/>
        </w:rPr>
        <w:t>) every 5 second, type:</w:t>
      </w:r>
    </w:p>
    <w:p w14:paraId="61E9403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vmstat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 5</w:t>
      </w:r>
    </w:p>
    <w:p w14:paraId="4C50C4E2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519E029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a full report of a server activity, type:</w:t>
      </w:r>
    </w:p>
    <w:p w14:paraId="35D5672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sar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 xml:space="preserve"> -A</w:t>
      </w:r>
    </w:p>
    <w:p w14:paraId="56E3A513" w14:textId="77777777" w:rsidR="00F142BD" w:rsidRDefault="00F142BD" w:rsidP="00F142BD">
      <w:pPr>
        <w:spacing w:line="276" w:lineRule="auto"/>
        <w:rPr>
          <w:rFonts w:ascii="Trebuchet MS" w:hAnsi="Trebuchet MS"/>
        </w:rPr>
      </w:pPr>
    </w:p>
    <w:p w14:paraId="7640BC8A" w14:textId="77777777" w:rsidR="00F142BD" w:rsidRPr="00977911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Locate and interpret system log files and journals</w:t>
      </w:r>
    </w:p>
    <w:p w14:paraId="2C8DF6E4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 xml:space="preserve">Most of system log files </w:t>
      </w:r>
      <w:proofErr w:type="gramStart"/>
      <w:r w:rsidRPr="00033182">
        <w:rPr>
          <w:rFonts w:ascii="Trebuchet MS" w:hAnsi="Trebuchet MS" w:cs="Arial"/>
          <w:color w:val="555555"/>
        </w:rPr>
        <w:t>are located in</w:t>
      </w:r>
      <w:proofErr w:type="gramEnd"/>
      <w:r w:rsidRPr="00033182">
        <w:rPr>
          <w:rFonts w:ascii="Trebuchet MS" w:hAnsi="Trebuchet MS" w:cs="Arial"/>
          <w:color w:val="555555"/>
        </w:rPr>
        <w:t xml:space="preserve">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/var/log</w:t>
      </w:r>
      <w:r w:rsidRPr="00033182">
        <w:rPr>
          <w:rFonts w:ascii="Trebuchet MS" w:hAnsi="Trebuchet MS" w:cs="Arial"/>
          <w:color w:val="555555"/>
        </w:rPr>
        <w:t> directory due to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SYSLOG </w:t>
      </w:r>
      <w:r w:rsidRPr="00033182">
        <w:rPr>
          <w:rFonts w:ascii="Trebuchet MS" w:hAnsi="Trebuchet MS" w:cs="Arial"/>
          <w:color w:val="555555"/>
        </w:rPr>
        <w:t>default configuration (see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rsyslog.conf</w:t>
      </w:r>
      <w:proofErr w:type="spellEnd"/>
      <w:r w:rsidRPr="00033182">
        <w:rPr>
          <w:rFonts w:ascii="Trebuchet MS" w:hAnsi="Trebuchet MS" w:cs="Arial"/>
          <w:color w:val="555555"/>
        </w:rPr>
        <w:t> file).</w:t>
      </w:r>
    </w:p>
    <w:p w14:paraId="5D454CF0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In addition, all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SELinux</w:t>
      </w:r>
      <w:proofErr w:type="spellEnd"/>
      <w:r w:rsidRPr="00033182">
        <w:rPr>
          <w:rFonts w:ascii="Trebuchet MS" w:hAnsi="Trebuchet MS" w:cs="Arial"/>
          <w:color w:val="555555"/>
        </w:rPr>
        <w:t> events are written into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/var/log/audit/audit.log</w:t>
      </w:r>
      <w:r w:rsidRPr="00033182">
        <w:rPr>
          <w:rFonts w:ascii="Trebuchet MS" w:hAnsi="Trebuchet MS" w:cs="Arial"/>
          <w:color w:val="555555"/>
        </w:rPr>
        <w:t> file.</w:t>
      </w:r>
    </w:p>
    <w:p w14:paraId="46A5714C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With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 w:cs="Arial"/>
          <w:color w:val="555555"/>
        </w:rPr>
        <w:t xml:space="preserve">, new commands have been created to </w:t>
      </w:r>
      <w:proofErr w:type="spellStart"/>
      <w:r w:rsidRPr="00033182">
        <w:rPr>
          <w:rFonts w:ascii="Trebuchet MS" w:hAnsi="Trebuchet MS" w:cs="Arial"/>
          <w:color w:val="555555"/>
        </w:rPr>
        <w:t>analyse</w:t>
      </w:r>
      <w:proofErr w:type="spellEnd"/>
      <w:r w:rsidRPr="00033182">
        <w:rPr>
          <w:rFonts w:ascii="Trebuchet MS" w:hAnsi="Trebuchet MS" w:cs="Arial"/>
          <w:color w:val="555555"/>
        </w:rPr>
        <w:t xml:space="preserve"> logs at boot time and later.</w:t>
      </w:r>
    </w:p>
    <w:p w14:paraId="53F84FD8" w14:textId="77777777" w:rsidR="00F142BD" w:rsidRPr="00033182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033182">
        <w:rPr>
          <w:rFonts w:ascii="Trebuchet MS" w:hAnsi="Trebuchet MS" w:cs="Arial"/>
          <w:color w:val="555555"/>
          <w:sz w:val="24"/>
          <w:szCs w:val="24"/>
        </w:rPr>
        <w:t>Boot Process</w:t>
      </w:r>
    </w:p>
    <w:p w14:paraId="781BE622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 w:cs="Arial"/>
          <w:color w:val="555555"/>
        </w:rPr>
        <w:t xml:space="preserve"> primary task is to manage the boot process and provides </w:t>
      </w:r>
      <w:proofErr w:type="spellStart"/>
      <w:r w:rsidRPr="00033182">
        <w:rPr>
          <w:rFonts w:ascii="Trebuchet MS" w:hAnsi="Trebuchet MS" w:cs="Arial"/>
          <w:color w:val="555555"/>
        </w:rPr>
        <w:t>informations</w:t>
      </w:r>
      <w:proofErr w:type="spellEnd"/>
      <w:r w:rsidRPr="00033182">
        <w:rPr>
          <w:rFonts w:ascii="Trebuchet MS" w:hAnsi="Trebuchet MS" w:cs="Arial"/>
          <w:color w:val="555555"/>
        </w:rPr>
        <w:t xml:space="preserve"> about it.</w:t>
      </w:r>
      <w:r w:rsidRPr="00033182">
        <w:rPr>
          <w:rFonts w:ascii="Trebuchet MS" w:hAnsi="Trebuchet MS" w:cs="Arial"/>
          <w:color w:val="555555"/>
        </w:rPr>
        <w:br/>
        <w:t>To get the boot process duration, type:</w:t>
      </w:r>
    </w:p>
    <w:p w14:paraId="6158B04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lastRenderedPageBreak/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systemd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-analyze</w:t>
      </w:r>
    </w:p>
    <w:p w14:paraId="22701686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Startup finished in 422ms (kernel) + 2.722s (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initrd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>) + 9.674s (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userspace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>) = 12.820s</w:t>
      </w:r>
    </w:p>
    <w:p w14:paraId="411CCE06" w14:textId="77777777" w:rsidR="00F142BD" w:rsidRPr="00033182" w:rsidRDefault="00F142BD" w:rsidP="00F142BD">
      <w:pPr>
        <w:pStyle w:val="NormalWeb"/>
        <w:shd w:val="clear" w:color="auto" w:fill="FFFFFF"/>
        <w:spacing w:before="384" w:beforeAutospacing="0" w:after="384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the time spent by each task during the boot process, type:</w:t>
      </w:r>
    </w:p>
    <w:p w14:paraId="091890A1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systemd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-analyze blame</w:t>
      </w:r>
    </w:p>
    <w:p w14:paraId="0E7118CE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7.029s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network.service</w:t>
      </w:r>
      <w:proofErr w:type="spellEnd"/>
      <w:proofErr w:type="gramEnd"/>
    </w:p>
    <w:p w14:paraId="23D13FA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2.241s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plymouth-</w:t>
      </w:r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start.service</w:t>
      </w:r>
      <w:proofErr w:type="spellEnd"/>
      <w:proofErr w:type="gramEnd"/>
    </w:p>
    <w:p w14:paraId="2D84831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1.293s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kdump.service</w:t>
      </w:r>
      <w:proofErr w:type="spellEnd"/>
      <w:proofErr w:type="gramEnd"/>
    </w:p>
    <w:p w14:paraId="4FA63936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1.156s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plymouth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>-quit-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wait.service</w:t>
      </w:r>
      <w:proofErr w:type="spellEnd"/>
      <w:proofErr w:type="gramEnd"/>
    </w:p>
    <w:p w14:paraId="36EDB25F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1.048s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firewalld.service</w:t>
      </w:r>
      <w:proofErr w:type="spellEnd"/>
      <w:proofErr w:type="gramEnd"/>
    </w:p>
    <w:p w14:paraId="57E0B39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632ms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postfix.service</w:t>
      </w:r>
      <w:proofErr w:type="spellEnd"/>
      <w:proofErr w:type="gramEnd"/>
    </w:p>
    <w:p w14:paraId="6257645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621ms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tuned.service</w:t>
      </w:r>
      <w:proofErr w:type="spellEnd"/>
      <w:proofErr w:type="gramEnd"/>
    </w:p>
    <w:p w14:paraId="4DB1B420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460ms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iprupdate.service</w:t>
      </w:r>
      <w:proofErr w:type="spellEnd"/>
      <w:proofErr w:type="gramEnd"/>
    </w:p>
    <w:p w14:paraId="35580AE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446ms 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iprinit.service</w:t>
      </w:r>
      <w:proofErr w:type="spellEnd"/>
      <w:proofErr w:type="gramEnd"/>
    </w:p>
    <w:p w14:paraId="0DA6897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344ms accounts-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daemon.service</w:t>
      </w:r>
      <w:proofErr w:type="spellEnd"/>
      <w:proofErr w:type="gramEnd"/>
    </w:p>
    <w:p w14:paraId="48F3B23B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...</w:t>
      </w:r>
    </w:p>
    <w:p w14:paraId="480956C7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7ms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systemd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>-update-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utmp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>-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runlevel.service</w:t>
      </w:r>
      <w:proofErr w:type="spellEnd"/>
      <w:proofErr w:type="gramEnd"/>
    </w:p>
    <w:p w14:paraId="2952E5D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5ms </w:t>
      </w:r>
      <w:proofErr w:type="spellStart"/>
      <w:r w:rsidRPr="00033182">
        <w:rPr>
          <w:rFonts w:ascii="Trebuchet MS" w:hAnsi="Trebuchet MS"/>
          <w:color w:val="555555"/>
          <w:sz w:val="24"/>
          <w:szCs w:val="24"/>
        </w:rPr>
        <w:t>systemd</w:t>
      </w:r>
      <w:proofErr w:type="spellEnd"/>
      <w:r w:rsidRPr="00033182">
        <w:rPr>
          <w:rFonts w:ascii="Trebuchet MS" w:hAnsi="Trebuchet MS"/>
          <w:color w:val="555555"/>
          <w:sz w:val="24"/>
          <w:szCs w:val="24"/>
        </w:rPr>
        <w:t>-random-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seed.service</w:t>
      </w:r>
      <w:proofErr w:type="spellEnd"/>
      <w:proofErr w:type="gramEnd"/>
    </w:p>
    <w:p w14:paraId="6C491365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>5ms sys-kernel-</w:t>
      </w:r>
      <w:proofErr w:type="spellStart"/>
      <w:proofErr w:type="gramStart"/>
      <w:r w:rsidRPr="00033182">
        <w:rPr>
          <w:rFonts w:ascii="Trebuchet MS" w:hAnsi="Trebuchet MS"/>
          <w:color w:val="555555"/>
          <w:sz w:val="24"/>
          <w:szCs w:val="24"/>
        </w:rPr>
        <w:t>config.mount</w:t>
      </w:r>
      <w:proofErr w:type="spellEnd"/>
      <w:proofErr w:type="gramEnd"/>
    </w:p>
    <w:p w14:paraId="4A79E7CD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1BE82B5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Note: You will find additional information on this point in the </w:t>
      </w:r>
      <w:hyperlink r:id="rId6" w:tooltip="http://0pointer.de/blog/projects/blame-game.html" w:history="1">
        <w:r w:rsidRPr="00033182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 xml:space="preserve">Lennart </w:t>
        </w:r>
        <w:proofErr w:type="spellStart"/>
        <w:r w:rsidRPr="00033182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Poettering’s</w:t>
        </w:r>
        <w:proofErr w:type="spellEnd"/>
        <w:r w:rsidRPr="00033182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 xml:space="preserve"> blog</w:t>
        </w:r>
      </w:hyperlink>
      <w:r w:rsidRPr="00033182">
        <w:rPr>
          <w:rFonts w:ascii="Trebuchet MS" w:hAnsi="Trebuchet MS" w:cs="Arial"/>
          <w:color w:val="555555"/>
        </w:rPr>
        <w:t>.</w:t>
      </w:r>
    </w:p>
    <w:p w14:paraId="44A92E6C" w14:textId="77777777" w:rsidR="00F142BD" w:rsidRPr="009817F9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9817F9">
        <w:rPr>
          <w:rFonts w:ascii="Trebuchet MS" w:hAnsi="Trebuchet MS" w:cs="Arial"/>
          <w:b/>
          <w:color w:val="555555"/>
          <w:sz w:val="24"/>
          <w:szCs w:val="24"/>
        </w:rPr>
        <w:t>Journal Analysis</w:t>
      </w:r>
    </w:p>
    <w:p w14:paraId="2966C8D1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In addition,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 w:cs="Arial"/>
          <w:color w:val="555555"/>
        </w:rPr>
        <w:t> handles the system event log, a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syslog</w:t>
      </w:r>
      <w:r w:rsidRPr="00033182">
        <w:rPr>
          <w:rFonts w:ascii="Trebuchet MS" w:hAnsi="Trebuchet MS" w:cs="Arial"/>
          <w:color w:val="555555"/>
        </w:rPr>
        <w:t> daemon is not mandatory any more.</w:t>
      </w:r>
      <w:r w:rsidRPr="00033182">
        <w:rPr>
          <w:rFonts w:ascii="Trebuchet MS" w:hAnsi="Trebuchet MS" w:cs="Arial"/>
          <w:color w:val="555555"/>
        </w:rPr>
        <w:br/>
        <w:t>The reasons behind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Journald</w:t>
      </w:r>
      <w:proofErr w:type="spellEnd"/>
      <w:r w:rsidRPr="00033182">
        <w:rPr>
          <w:rFonts w:ascii="Trebuchet MS" w:hAnsi="Trebuchet MS" w:cs="Arial"/>
          <w:color w:val="555555"/>
        </w:rPr>
        <w:t> creation are explained in this </w:t>
      </w:r>
      <w:hyperlink r:id="rId7" w:history="1">
        <w:r w:rsidRPr="00033182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 xml:space="preserve">Introduction to </w:t>
        </w:r>
        <w:proofErr w:type="spellStart"/>
        <w:r w:rsidRPr="00033182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Journald</w:t>
        </w:r>
        <w:proofErr w:type="spellEnd"/>
      </w:hyperlink>
      <w:r w:rsidRPr="00033182">
        <w:rPr>
          <w:rFonts w:ascii="Trebuchet MS" w:hAnsi="Trebuchet MS" w:cs="Arial"/>
          <w:color w:val="555555"/>
        </w:rPr>
        <w:t>.</w:t>
      </w:r>
    </w:p>
    <w:p w14:paraId="6732BCC2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the content of the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Systemd</w:t>
      </w:r>
      <w:proofErr w:type="spellEnd"/>
      <w:r w:rsidRPr="00033182">
        <w:rPr>
          <w:rFonts w:ascii="Trebuchet MS" w:hAnsi="Trebuchet MS" w:cs="Arial"/>
          <w:color w:val="555555"/>
        </w:rPr>
        <w:t> journal, type:</w:t>
      </w:r>
    </w:p>
    <w:p w14:paraId="20805F95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</w:p>
    <w:p w14:paraId="77DF895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55A4502E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all the events related to the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crond</w:t>
      </w:r>
      <w:proofErr w:type="spellEnd"/>
      <w:r w:rsidRPr="00033182">
        <w:rPr>
          <w:rFonts w:ascii="Trebuchet MS" w:hAnsi="Trebuchet MS" w:cs="Arial"/>
          <w:color w:val="555555"/>
        </w:rPr>
        <w:t> process in the journal, type:</w:t>
      </w:r>
    </w:p>
    <w:p w14:paraId="1BA4C782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sbin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crond</w:t>
      </w:r>
      <w:proofErr w:type="spellEnd"/>
    </w:p>
    <w:p w14:paraId="1B86950E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Note: You can replace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sbin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crond</w:t>
      </w:r>
      <w:proofErr w:type="spellEnd"/>
      <w:r w:rsidRPr="00033182">
        <w:rPr>
          <w:rFonts w:ascii="Trebuchet MS" w:hAnsi="Trebuchet MS" w:cs="Arial"/>
          <w:color w:val="555555"/>
        </w:rPr>
        <w:t> by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`which 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crond</w:t>
      </w:r>
      <w:proofErr w:type="spellEnd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`</w:t>
      </w:r>
      <w:r w:rsidRPr="00033182">
        <w:rPr>
          <w:rFonts w:ascii="Trebuchet MS" w:hAnsi="Trebuchet MS" w:cs="Arial"/>
          <w:color w:val="555555"/>
        </w:rPr>
        <w:t>.</w:t>
      </w:r>
    </w:p>
    <w:p w14:paraId="1510F0DD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rebuchet MS" w:hAnsi="Trebuchet MS" w:cs="Arial"/>
          <w:color w:val="555555"/>
          <w:bdr w:val="none" w:sz="0" w:space="0" w:color="auto" w:frame="1"/>
        </w:rPr>
      </w:pPr>
    </w:p>
    <w:p w14:paraId="45F4F94B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Altenatively</w:t>
      </w:r>
      <w:proofErr w:type="spellEnd"/>
      <w:r w:rsidRPr="00033182">
        <w:rPr>
          <w:rFonts w:ascii="Trebuchet MS" w:hAnsi="Trebuchet MS" w:cs="Arial"/>
          <w:color w:val="555555"/>
        </w:rPr>
        <w:t>, to get all the events related to the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crond</w:t>
      </w:r>
      <w:proofErr w:type="spellEnd"/>
      <w:r w:rsidRPr="00033182">
        <w:rPr>
          <w:rFonts w:ascii="Trebuchet MS" w:hAnsi="Trebuchet MS" w:cs="Arial"/>
          <w:color w:val="555555"/>
        </w:rPr>
        <w:t> process, you can also type:</w:t>
      </w:r>
    </w:p>
    <w:p w14:paraId="620C9620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crond</w:t>
      </w:r>
      <w:proofErr w:type="spellEnd"/>
    </w:p>
    <w:p w14:paraId="17E82856" w14:textId="77777777" w:rsidR="00F142BD" w:rsidRDefault="00F142BD" w:rsidP="00F142BD">
      <w:pPr>
        <w:pStyle w:val="NormalWeb"/>
        <w:shd w:val="clear" w:color="auto" w:fill="FFFFFF"/>
        <w:spacing w:before="0" w:beforeAutospacing="0" w:after="384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060357F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lastRenderedPageBreak/>
        <w:t>To get all the events since the last boot, type:</w:t>
      </w:r>
    </w:p>
    <w:p w14:paraId="45F12333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-b</w:t>
      </w:r>
    </w:p>
    <w:p w14:paraId="4EE0421B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0C54D2D7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all the events that appeared today in the journal, type:</w:t>
      </w:r>
    </w:p>
    <w:p w14:paraId="2D292B18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--since=today</w:t>
      </w:r>
    </w:p>
    <w:p w14:paraId="1F66F8E9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4C67B72B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all the events with a syslog priority of err, type:</w:t>
      </w:r>
    </w:p>
    <w:p w14:paraId="41EAD320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-p err</w:t>
      </w:r>
    </w:p>
    <w:p w14:paraId="68B238A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1835650C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get the 10 last events and wait for any new one (like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tail -f /var/log/messages</w:t>
      </w:r>
      <w:r w:rsidRPr="00033182">
        <w:rPr>
          <w:rFonts w:ascii="Trebuchet MS" w:hAnsi="Trebuchet MS" w:cs="Arial"/>
          <w:color w:val="555555"/>
        </w:rPr>
        <w:t>), type:</w:t>
      </w:r>
    </w:p>
    <w:p w14:paraId="53723E2C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-f</w:t>
      </w:r>
    </w:p>
    <w:p w14:paraId="60C7FC64" w14:textId="77777777" w:rsidR="00F142BD" w:rsidRDefault="00F142BD" w:rsidP="00F142BD">
      <w:pPr>
        <w:pStyle w:val="Heading2"/>
        <w:shd w:val="clear" w:color="auto" w:fill="FFFFFF"/>
        <w:spacing w:before="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</w:p>
    <w:p w14:paraId="732A836F" w14:textId="77777777" w:rsidR="00F142BD" w:rsidRPr="009817F9" w:rsidRDefault="00F142BD" w:rsidP="00F142BD">
      <w:pPr>
        <w:pStyle w:val="Heading2"/>
        <w:shd w:val="clear" w:color="auto" w:fill="FFFFFF"/>
        <w:spacing w:before="0" w:line="276" w:lineRule="auto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9817F9">
        <w:rPr>
          <w:rFonts w:ascii="Trebuchet MS" w:hAnsi="Trebuchet MS" w:cs="Arial"/>
          <w:b/>
          <w:color w:val="555555"/>
          <w:sz w:val="24"/>
          <w:szCs w:val="24"/>
        </w:rPr>
        <w:t>Permanent Storage</w:t>
      </w:r>
    </w:p>
    <w:p w14:paraId="410123DF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By default,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Journald</w:t>
      </w:r>
      <w:proofErr w:type="spellEnd"/>
      <w:r w:rsidRPr="00033182">
        <w:rPr>
          <w:rFonts w:ascii="Trebuchet MS" w:hAnsi="Trebuchet MS" w:cs="Arial"/>
          <w:color w:val="555555"/>
        </w:rPr>
        <w:t> logs are stored in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/run/log/journal</w:t>
      </w:r>
      <w:r w:rsidRPr="00033182">
        <w:rPr>
          <w:rFonts w:ascii="Trebuchet MS" w:hAnsi="Trebuchet MS" w:cs="Arial"/>
          <w:color w:val="555555"/>
        </w:rPr>
        <w:t> directory and disappear after a reboot.</w:t>
      </w:r>
      <w:r w:rsidRPr="00033182">
        <w:rPr>
          <w:rFonts w:ascii="Trebuchet MS" w:hAnsi="Trebuchet MS" w:cs="Arial"/>
          <w:color w:val="555555"/>
        </w:rPr>
        <w:br/>
      </w:r>
    </w:p>
    <w:p w14:paraId="63CA073D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To store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Journald</w:t>
      </w:r>
      <w:proofErr w:type="spellEnd"/>
      <w:r w:rsidRPr="00033182">
        <w:rPr>
          <w:rFonts w:ascii="Trebuchet MS" w:hAnsi="Trebuchet MS" w:cs="Arial"/>
          <w:color w:val="555555"/>
        </w:rPr>
        <w:t> logs in a more permanent way, type:</w:t>
      </w:r>
    </w:p>
    <w:p w14:paraId="58849835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mkdir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/var/log/journal</w:t>
      </w:r>
    </w:p>
    <w:p w14:paraId="71D01C6A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033182">
        <w:rPr>
          <w:rFonts w:ascii="Trebuchet MS" w:hAnsi="Trebuchet MS"/>
          <w:color w:val="555555"/>
          <w:sz w:val="24"/>
          <w:szCs w:val="24"/>
        </w:rPr>
        <w:t>#</w:t>
      </w:r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echo "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SystemMaxUse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=50M" &gt;&gt; 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etc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systemd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journald.conf</w:t>
      </w:r>
      <w:proofErr w:type="spellEnd"/>
    </w:p>
    <w:p w14:paraId="57DF15AD" w14:textId="77777777" w:rsidR="00F142BD" w:rsidRPr="00033182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033182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restart </w:t>
      </w:r>
      <w:proofErr w:type="spellStart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systemd-journald</w:t>
      </w:r>
      <w:proofErr w:type="spellEnd"/>
      <w:r w:rsidRPr="00033182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</w:p>
    <w:p w14:paraId="244F81C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</w:p>
    <w:p w14:paraId="1931EF9B" w14:textId="77777777" w:rsidR="00F142BD" w:rsidRPr="00033182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033182">
        <w:rPr>
          <w:rFonts w:ascii="Trebuchet MS" w:hAnsi="Trebuchet MS" w:cs="Arial"/>
          <w:color w:val="555555"/>
        </w:rPr>
        <w:t>Note: Setting the </w:t>
      </w:r>
      <w:proofErr w:type="spellStart"/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SystemMaxUse</w:t>
      </w:r>
      <w:proofErr w:type="spellEnd"/>
      <w:r w:rsidRPr="00033182">
        <w:rPr>
          <w:rFonts w:ascii="Trebuchet MS" w:hAnsi="Trebuchet MS" w:cs="Arial"/>
          <w:color w:val="555555"/>
        </w:rPr>
        <w:t> variable is necessary because otherwise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10%</w:t>
      </w:r>
      <w:r w:rsidRPr="00033182">
        <w:rPr>
          <w:rFonts w:ascii="Trebuchet MS" w:hAnsi="Trebuchet MS" w:cs="Arial"/>
          <w:color w:val="555555"/>
        </w:rPr>
        <w:t> of the filesystem where the </w:t>
      </w:r>
      <w:r w:rsidRPr="00033182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/var/log/journal</w:t>
      </w:r>
      <w:r w:rsidRPr="00033182">
        <w:rPr>
          <w:rFonts w:ascii="Trebuchet MS" w:hAnsi="Trebuchet MS" w:cs="Arial"/>
          <w:color w:val="555555"/>
        </w:rPr>
        <w:t> directory is stored may be used at maximum by the journal.</w:t>
      </w:r>
    </w:p>
    <w:p w14:paraId="2BC1D803" w14:textId="77777777" w:rsidR="00F142BD" w:rsidRDefault="00F142BD" w:rsidP="00F142BD">
      <w:pPr>
        <w:spacing w:line="276" w:lineRule="auto"/>
        <w:rPr>
          <w:rFonts w:ascii="Trebuchet MS" w:hAnsi="Trebuchet MS"/>
        </w:rPr>
      </w:pPr>
    </w:p>
    <w:p w14:paraId="4688C89A" w14:textId="77777777" w:rsidR="00F142BD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Access a virtual machine's console</w:t>
      </w:r>
    </w:p>
    <w:p w14:paraId="088489CD" w14:textId="77777777" w:rsidR="00F142BD" w:rsidRPr="00B343BE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color w:val="555555"/>
          <w:sz w:val="28"/>
          <w:szCs w:val="28"/>
        </w:rPr>
      </w:pPr>
      <w:r w:rsidRPr="00B343BE">
        <w:rPr>
          <w:rFonts w:ascii="Trebuchet MS" w:hAnsi="Trebuchet MS" w:cs="Arial"/>
          <w:color w:val="555555"/>
          <w:sz w:val="28"/>
          <w:szCs w:val="28"/>
        </w:rPr>
        <w:t>Standard procedure</w:t>
      </w:r>
    </w:p>
    <w:p w14:paraId="5FA72662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With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KVM</w:t>
      </w:r>
      <w:r w:rsidRPr="004E711D">
        <w:rPr>
          <w:rFonts w:ascii="Trebuchet MS" w:hAnsi="Trebuchet MS" w:cs="Arial"/>
          <w:color w:val="555555"/>
          <w:sz w:val="21"/>
          <w:szCs w:val="21"/>
        </w:rPr>
        <w:t>, to access the virtual machine’s console under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X Window</w:t>
      </w:r>
      <w:r w:rsidRPr="004E711D">
        <w:rPr>
          <w:rFonts w:ascii="Trebuchet MS" w:hAnsi="Trebuchet MS" w:cs="Arial"/>
          <w:color w:val="555555"/>
          <w:sz w:val="21"/>
          <w:szCs w:val="21"/>
        </w:rPr>
        <w:t>, type:</w:t>
      </w:r>
    </w:p>
    <w:p w14:paraId="2A785E30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virt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-manager</w:t>
      </w:r>
    </w:p>
    <w:p w14:paraId="66C21015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If you aren’t under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X Window</w:t>
      </w:r>
      <w:r w:rsidRPr="004E711D">
        <w:rPr>
          <w:rFonts w:ascii="Trebuchet MS" w:hAnsi="Trebuchet MS" w:cs="Arial"/>
          <w:color w:val="555555"/>
          <w:sz w:val="21"/>
          <w:szCs w:val="21"/>
        </w:rPr>
        <w:t>, there is another way to access a virtual machine’s console: you can go through a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serial console</w:t>
      </w:r>
      <w:r w:rsidRPr="004E711D">
        <w:rPr>
          <w:rFonts w:ascii="Trebuchet MS" w:hAnsi="Trebuchet MS" w:cs="Arial"/>
          <w:color w:val="555555"/>
          <w:sz w:val="21"/>
          <w:szCs w:val="21"/>
        </w:rPr>
        <w:t>.</w:t>
      </w:r>
    </w:p>
    <w:p w14:paraId="3DEFDBC2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On the virtual machine, add ‘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console=ttyS</w:t>
      </w:r>
      <w:proofErr w:type="gram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0</w:t>
      </w:r>
      <w:r w:rsidRPr="004E711D">
        <w:rPr>
          <w:rFonts w:ascii="Trebuchet MS" w:hAnsi="Trebuchet MS" w:cs="Arial"/>
          <w:color w:val="555555"/>
          <w:sz w:val="21"/>
          <w:szCs w:val="21"/>
        </w:rPr>
        <w:t>‘ at</w:t>
      </w:r>
      <w:proofErr w:type="gram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 the end of the kernel lines in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/boot/grub2/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grub.cfg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 file:</w:t>
      </w:r>
    </w:p>
    <w:p w14:paraId="35CE6B0F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grubby --update-kernel=ALL --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args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="console=ttyS0"</w:t>
      </w:r>
    </w:p>
    <w:p w14:paraId="4AEDE029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lastRenderedPageBreak/>
        <w:t>Note: Alternatively, you can edit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/default/grub</w:t>
      </w:r>
      <w:r w:rsidRPr="004E711D">
        <w:rPr>
          <w:rFonts w:ascii="Trebuchet MS" w:hAnsi="Trebuchet MS" w:cs="Arial"/>
          <w:color w:val="555555"/>
          <w:sz w:val="21"/>
          <w:szCs w:val="21"/>
        </w:rPr>
        <w:t> file, add ‘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console=ttyS</w:t>
      </w:r>
      <w:proofErr w:type="gram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0</w:t>
      </w:r>
      <w:r w:rsidRPr="004E711D">
        <w:rPr>
          <w:rFonts w:ascii="Trebuchet MS" w:hAnsi="Trebuchet MS" w:cs="Arial"/>
          <w:color w:val="555555"/>
          <w:sz w:val="21"/>
          <w:szCs w:val="21"/>
        </w:rPr>
        <w:t>‘ to</w:t>
      </w:r>
      <w:proofErr w:type="gram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GRUB_CMDLINE_LINUX</w:t>
      </w:r>
      <w:r w:rsidRPr="004E711D">
        <w:rPr>
          <w:rFonts w:ascii="Trebuchet MS" w:hAnsi="Trebuchet MS" w:cs="Arial"/>
          <w:color w:val="555555"/>
          <w:sz w:val="21"/>
          <w:szCs w:val="21"/>
        </w:rPr>
        <w:t> variable and execute ‘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# grub2-mkconfig -o /boot/grub2/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grub.cfg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‘.</w:t>
      </w:r>
    </w:p>
    <w:p w14:paraId="22BD6A33" w14:textId="77777777" w:rsidR="00F142BD" w:rsidRPr="004E711D" w:rsidRDefault="00F142BD" w:rsidP="00F142BD">
      <w:pPr>
        <w:pStyle w:val="NormalWeb"/>
        <w:shd w:val="clear" w:color="auto" w:fill="FFFFFF"/>
        <w:spacing w:before="384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Now, reboot the virtual machine:</w:t>
      </w:r>
    </w:p>
    <w:p w14:paraId="579FF02E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reboot</w:t>
      </w:r>
    </w:p>
    <w:p w14:paraId="2DCE03C2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372E44B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With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KVM</w:t>
      </w:r>
      <w:r w:rsidRPr="004E711D">
        <w:rPr>
          <w:rFonts w:ascii="Trebuchet MS" w:hAnsi="Trebuchet MS" w:cs="Arial"/>
          <w:color w:val="555555"/>
          <w:sz w:val="21"/>
          <w:szCs w:val="21"/>
        </w:rPr>
        <w:t>, connect to the virtual machine’s console (here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vm.example.com</w:t>
      </w:r>
      <w:r w:rsidRPr="004E711D">
        <w:rPr>
          <w:rFonts w:ascii="Trebuchet MS" w:hAnsi="Trebuchet MS" w:cs="Arial"/>
          <w:color w:val="555555"/>
          <w:sz w:val="21"/>
          <w:szCs w:val="21"/>
        </w:rPr>
        <w:t>):</w:t>
      </w:r>
    </w:p>
    <w:p w14:paraId="79AD01A3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virsh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console vm.example.com</w:t>
      </w:r>
    </w:p>
    <w:p w14:paraId="7D24B5BC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Connected to domain vm.example.com</w:t>
      </w:r>
    </w:p>
    <w:p w14:paraId="045CE051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Escape character is ^]</w:t>
      </w:r>
    </w:p>
    <w:p w14:paraId="7A163001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</w:p>
    <w:p w14:paraId="403C997D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Red Hat Enterprise Linux Server 7.0 (</w:t>
      </w:r>
      <w:proofErr w:type="spellStart"/>
      <w:r w:rsidRPr="004E711D">
        <w:rPr>
          <w:rFonts w:ascii="Trebuchet MS" w:hAnsi="Trebuchet MS"/>
          <w:color w:val="555555"/>
          <w:sz w:val="21"/>
          <w:szCs w:val="21"/>
        </w:rPr>
        <w:t>Maipo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>)</w:t>
      </w:r>
    </w:p>
    <w:p w14:paraId="6FD92574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Kernel 3.10.0-121.el7.x86_64 on an x86_64</w:t>
      </w:r>
    </w:p>
    <w:p w14:paraId="787EB332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</w:p>
    <w:p w14:paraId="2FAD8046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proofErr w:type="spellStart"/>
      <w:r w:rsidRPr="004E711D">
        <w:rPr>
          <w:rFonts w:ascii="Trebuchet MS" w:hAnsi="Trebuchet MS"/>
          <w:color w:val="555555"/>
          <w:sz w:val="21"/>
          <w:szCs w:val="21"/>
        </w:rPr>
        <w:t>vm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 xml:space="preserve"> login:</w:t>
      </w:r>
    </w:p>
    <w:p w14:paraId="2E1EC1B1" w14:textId="77777777" w:rsidR="00F142BD" w:rsidRPr="00B343BE" w:rsidRDefault="00F142BD" w:rsidP="00F142BD">
      <w:pPr>
        <w:pStyle w:val="Heading2"/>
        <w:shd w:val="clear" w:color="auto" w:fill="FFFFFF"/>
        <w:spacing w:before="180" w:after="180" w:line="276" w:lineRule="auto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B343BE">
        <w:rPr>
          <w:rFonts w:ascii="Trebuchet MS" w:hAnsi="Trebuchet MS" w:cs="Arial"/>
          <w:color w:val="555555"/>
          <w:sz w:val="24"/>
          <w:szCs w:val="24"/>
        </w:rPr>
        <w:t>Emergency procedure</w:t>
      </w:r>
    </w:p>
    <w:p w14:paraId="6CF968FB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Sometimes you have lost all links to your virtual machine (error in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fstab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 file, </w:t>
      </w:r>
      <w:proofErr w:type="spellStart"/>
      <w:r w:rsidRPr="004E711D">
        <w:rPr>
          <w:rFonts w:ascii="Trebuchet MS" w:hAnsi="Trebuchet MS" w:cs="Arial"/>
          <w:color w:val="555555"/>
          <w:sz w:val="21"/>
          <w:szCs w:val="21"/>
        </w:rPr>
        <w:t>ssh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 configuration, </w:t>
      </w:r>
      <w:proofErr w:type="spellStart"/>
      <w:r w:rsidRPr="004E711D">
        <w:rPr>
          <w:rFonts w:ascii="Trebuchet MS" w:hAnsi="Trebuchet MS" w:cs="Arial"/>
          <w:color w:val="555555"/>
          <w:sz w:val="21"/>
          <w:szCs w:val="21"/>
        </w:rPr>
        <w:t>etc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) and, as you didn’t set up any virtual console, you are in real trouble. There is still a solution!</w:t>
      </w:r>
      <w:r w:rsidRPr="004E711D">
        <w:rPr>
          <w:rFonts w:ascii="Trebuchet MS" w:hAnsi="Trebuchet MS" w:cs="Arial"/>
          <w:color w:val="555555"/>
          <w:sz w:val="21"/>
          <w:szCs w:val="21"/>
        </w:rPr>
        <w:br/>
        <w:t>Connect to the physical host and shut down your virtual machine (here called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vm.example.com</w:t>
      </w:r>
      <w:r w:rsidRPr="004E711D">
        <w:rPr>
          <w:rFonts w:ascii="Trebuchet MS" w:hAnsi="Trebuchet MS" w:cs="Arial"/>
          <w:color w:val="555555"/>
          <w:sz w:val="21"/>
          <w:szCs w:val="21"/>
        </w:rPr>
        <w:t>):</w:t>
      </w:r>
    </w:p>
    <w:p w14:paraId="373D628A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virsh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destroy vm.example.com</w:t>
      </w:r>
    </w:p>
    <w:p w14:paraId="48FA1DA0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3E4F66A1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Define where the virtual machine image file is located (by default in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/var/lib/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libvirt</w:t>
      </w:r>
      <w:proofErr w:type="spellEnd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images</w:t>
      </w:r>
      <w:r w:rsidRPr="004E711D">
        <w:rPr>
          <w:rFonts w:ascii="Trebuchet MS" w:hAnsi="Trebuchet MS" w:cs="Arial"/>
          <w:color w:val="555555"/>
          <w:sz w:val="21"/>
          <w:szCs w:val="21"/>
        </w:rPr>
        <w:t>directory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 with a name like 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vm.example.com.img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):</w:t>
      </w:r>
    </w:p>
    <w:p w14:paraId="072110B9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virsh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dumpxml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| grep "source file="</w:t>
      </w:r>
    </w:p>
    <w:p w14:paraId="1A8B41B5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      &lt;source file='/var/lib/</w:t>
      </w:r>
      <w:proofErr w:type="spellStart"/>
      <w:r w:rsidRPr="004E711D">
        <w:rPr>
          <w:rFonts w:ascii="Trebuchet MS" w:hAnsi="Trebuchet MS"/>
          <w:color w:val="555555"/>
          <w:sz w:val="21"/>
          <w:szCs w:val="21"/>
        </w:rPr>
        <w:t>libvirt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>/images/</w:t>
      </w:r>
      <w:proofErr w:type="spellStart"/>
      <w:r w:rsidRPr="004E711D">
        <w:rPr>
          <w:rFonts w:ascii="Trebuchet MS" w:hAnsi="Trebuchet MS"/>
          <w:color w:val="555555"/>
          <w:sz w:val="21"/>
          <w:szCs w:val="21"/>
        </w:rPr>
        <w:t>vm.example.com.img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 xml:space="preserve">'/&gt;      </w:t>
      </w:r>
    </w:p>
    <w:p w14:paraId="6B646E9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06F31BF4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Map your virtual machine image file into the host environment (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-a</w:t>
      </w:r>
      <w:r w:rsidRPr="004E711D">
        <w:rPr>
          <w:rFonts w:ascii="Trebuchet MS" w:hAnsi="Trebuchet MS" w:cs="Arial"/>
          <w:color w:val="555555"/>
          <w:sz w:val="21"/>
          <w:szCs w:val="21"/>
        </w:rPr>
        <w:t> for add and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-v</w:t>
      </w:r>
      <w:r w:rsidRPr="004E711D">
        <w:rPr>
          <w:rFonts w:ascii="Trebuchet MS" w:hAnsi="Trebuchet MS" w:cs="Arial"/>
          <w:color w:val="555555"/>
          <w:sz w:val="21"/>
          <w:szCs w:val="21"/>
        </w:rPr>
        <w:t> for verbose):</w:t>
      </w:r>
    </w:p>
    <w:p w14:paraId="3784209B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kpartx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-av /var/lib/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libvirt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/images/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vm.example.com.img</w:t>
      </w:r>
      <w:proofErr w:type="spellEnd"/>
    </w:p>
    <w:p w14:paraId="62E3A04A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add map loop0p1 (253:2): 0 1024000 linear /dev/loop0 2048</w:t>
      </w:r>
    </w:p>
    <w:p w14:paraId="518929BF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add map loop0p2 (253:3): 0 10240000 linear /dev/loop0 1026048</w:t>
      </w:r>
    </w:p>
    <w:p w14:paraId="16136FB0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02B06A9D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From the previous display, you know that you’ve got two partitions (in fact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/boot</w:t>
      </w:r>
      <w:r w:rsidRPr="004E711D">
        <w:rPr>
          <w:rFonts w:ascii="Trebuchet MS" w:hAnsi="Trebuchet MS" w:cs="Arial"/>
          <w:color w:val="555555"/>
          <w:sz w:val="21"/>
          <w:szCs w:val="21"/>
        </w:rPr>
        <w:t> and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r w:rsidRPr="004E711D">
        <w:rPr>
          <w:rFonts w:ascii="Trebuchet MS" w:hAnsi="Trebuchet MS" w:cs="Arial"/>
          <w:color w:val="555555"/>
          <w:sz w:val="21"/>
          <w:szCs w:val="21"/>
        </w:rPr>
        <w:t>, distinguishable by their respective size).</w:t>
      </w:r>
      <w:r w:rsidRPr="004E711D">
        <w:rPr>
          <w:rFonts w:ascii="Trebuchet MS" w:hAnsi="Trebuchet MS" w:cs="Arial"/>
          <w:color w:val="555555"/>
          <w:sz w:val="21"/>
          <w:szCs w:val="21"/>
        </w:rPr>
        <w:br/>
        <w:t>You need to mount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/boot</w:t>
      </w:r>
      <w:r w:rsidRPr="004E711D">
        <w:rPr>
          <w:rFonts w:ascii="Trebuchet MS" w:hAnsi="Trebuchet MS" w:cs="Arial"/>
          <w:color w:val="555555"/>
          <w:sz w:val="21"/>
          <w:szCs w:val="21"/>
        </w:rPr>
        <w:t> partition to be able to change the grub configuration:</w:t>
      </w:r>
    </w:p>
    <w:p w14:paraId="44F6BAF0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mount /dev/mapper/loop0p1 /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mnt</w:t>
      </w:r>
      <w:proofErr w:type="spellEnd"/>
    </w:p>
    <w:p w14:paraId="486E61FB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4DB1AE07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Then, edit the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mnt</w:t>
      </w:r>
      <w:proofErr w:type="spellEnd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/grub2/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grub.cfg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 file and add ‘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console=ttyS</w:t>
      </w:r>
      <w:proofErr w:type="gram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0</w:t>
      </w:r>
      <w:r w:rsidRPr="004E711D">
        <w:rPr>
          <w:rFonts w:ascii="Trebuchet MS" w:hAnsi="Trebuchet MS" w:cs="Arial"/>
          <w:color w:val="555555"/>
          <w:sz w:val="21"/>
          <w:szCs w:val="21"/>
        </w:rPr>
        <w:t>‘ at</w:t>
      </w:r>
      <w:proofErr w:type="gram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 the end of every line containing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vmlinuz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 (the </w:t>
      </w:r>
      <w:proofErr w:type="spellStart"/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linux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> kernel).</w:t>
      </w:r>
      <w:r w:rsidRPr="004E711D">
        <w:rPr>
          <w:rFonts w:ascii="Trebuchet MS" w:hAnsi="Trebuchet MS" w:cs="Arial"/>
          <w:color w:val="555555"/>
          <w:sz w:val="21"/>
          <w:szCs w:val="21"/>
        </w:rPr>
        <w:br/>
        <w:t>Unmount the partition:</w:t>
      </w:r>
    </w:p>
    <w:p w14:paraId="346E2633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lastRenderedPageBreak/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umount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mnt</w:t>
      </w:r>
      <w:proofErr w:type="spellEnd"/>
    </w:p>
    <w:p w14:paraId="00BC3C56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0635F7F" w14:textId="77777777" w:rsidR="00F142BD" w:rsidRPr="004E711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proofErr w:type="spellStart"/>
      <w:r w:rsidRPr="004E711D">
        <w:rPr>
          <w:rFonts w:ascii="Trebuchet MS" w:hAnsi="Trebuchet MS" w:cs="Arial"/>
          <w:color w:val="555555"/>
          <w:sz w:val="21"/>
          <w:szCs w:val="21"/>
        </w:rPr>
        <w:t>Unmap</w:t>
      </w:r>
      <w:proofErr w:type="spellEnd"/>
      <w:r w:rsidRPr="004E711D">
        <w:rPr>
          <w:rFonts w:ascii="Trebuchet MS" w:hAnsi="Trebuchet MS" w:cs="Arial"/>
          <w:color w:val="555555"/>
          <w:sz w:val="21"/>
          <w:szCs w:val="21"/>
        </w:rPr>
        <w:t xml:space="preserve"> the virtual machine image file (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-d</w:t>
      </w:r>
      <w:r w:rsidRPr="004E711D">
        <w:rPr>
          <w:rFonts w:ascii="Trebuchet MS" w:hAnsi="Trebuchet MS" w:cs="Arial"/>
          <w:color w:val="555555"/>
          <w:sz w:val="21"/>
          <w:szCs w:val="21"/>
        </w:rPr>
        <w:t> for delete and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-v</w:t>
      </w:r>
      <w:r w:rsidRPr="004E711D">
        <w:rPr>
          <w:rFonts w:ascii="Trebuchet MS" w:hAnsi="Trebuchet MS" w:cs="Arial"/>
          <w:color w:val="555555"/>
          <w:sz w:val="21"/>
          <w:szCs w:val="21"/>
        </w:rPr>
        <w:t> for verbose):</w:t>
      </w:r>
    </w:p>
    <w:p w14:paraId="0F536415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kpartx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-dv /var/lib/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libvirt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/images/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vm.example.com.img</w:t>
      </w:r>
      <w:proofErr w:type="spellEnd"/>
    </w:p>
    <w:p w14:paraId="0D332983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del </w:t>
      </w:r>
      <w:proofErr w:type="spellStart"/>
      <w:proofErr w:type="gramStart"/>
      <w:r w:rsidRPr="004E711D">
        <w:rPr>
          <w:rFonts w:ascii="Trebuchet MS" w:hAnsi="Trebuchet MS"/>
          <w:color w:val="555555"/>
          <w:sz w:val="21"/>
          <w:szCs w:val="21"/>
        </w:rPr>
        <w:t>devmap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 xml:space="preserve"> :</w:t>
      </w:r>
      <w:proofErr w:type="gramEnd"/>
      <w:r w:rsidRPr="004E711D">
        <w:rPr>
          <w:rFonts w:ascii="Trebuchet MS" w:hAnsi="Trebuchet MS"/>
          <w:color w:val="555555"/>
          <w:sz w:val="21"/>
          <w:szCs w:val="21"/>
        </w:rPr>
        <w:t xml:space="preserve"> loop0p2</w:t>
      </w:r>
    </w:p>
    <w:p w14:paraId="7ECC3CAF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del </w:t>
      </w:r>
      <w:proofErr w:type="spellStart"/>
      <w:proofErr w:type="gramStart"/>
      <w:r w:rsidRPr="004E711D">
        <w:rPr>
          <w:rFonts w:ascii="Trebuchet MS" w:hAnsi="Trebuchet MS"/>
          <w:color w:val="555555"/>
          <w:sz w:val="21"/>
          <w:szCs w:val="21"/>
        </w:rPr>
        <w:t>devmap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 xml:space="preserve"> :</w:t>
      </w:r>
      <w:proofErr w:type="gramEnd"/>
      <w:r w:rsidRPr="004E711D">
        <w:rPr>
          <w:rFonts w:ascii="Trebuchet MS" w:hAnsi="Trebuchet MS"/>
          <w:color w:val="555555"/>
          <w:sz w:val="21"/>
          <w:szCs w:val="21"/>
        </w:rPr>
        <w:t xml:space="preserve"> loop0p1</w:t>
      </w:r>
    </w:p>
    <w:p w14:paraId="7C410B51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loop </w:t>
      </w:r>
      <w:proofErr w:type="gramStart"/>
      <w:r w:rsidRPr="004E711D">
        <w:rPr>
          <w:rFonts w:ascii="Trebuchet MS" w:hAnsi="Trebuchet MS"/>
          <w:color w:val="555555"/>
          <w:sz w:val="21"/>
          <w:szCs w:val="21"/>
        </w:rPr>
        <w:t>deleted :</w:t>
      </w:r>
      <w:proofErr w:type="gramEnd"/>
      <w:r w:rsidRPr="004E711D">
        <w:rPr>
          <w:rFonts w:ascii="Trebuchet MS" w:hAnsi="Trebuchet MS"/>
          <w:color w:val="555555"/>
          <w:sz w:val="21"/>
          <w:szCs w:val="21"/>
        </w:rPr>
        <w:t xml:space="preserve"> /dev/loop0</w:t>
      </w:r>
    </w:p>
    <w:p w14:paraId="665C2B78" w14:textId="77777777" w:rsidR="00F142BD" w:rsidRPr="004E711D" w:rsidRDefault="00F142BD" w:rsidP="00F142BD">
      <w:pPr>
        <w:pStyle w:val="NormalWeb"/>
        <w:shd w:val="clear" w:color="auto" w:fill="FFFFFF"/>
        <w:spacing w:before="384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Restart your virtual machine:</w:t>
      </w:r>
    </w:p>
    <w:p w14:paraId="78FC7CF9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virsh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start vm.example.com</w:t>
      </w:r>
    </w:p>
    <w:p w14:paraId="09534942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Domain vm.example.com started</w:t>
      </w:r>
    </w:p>
    <w:p w14:paraId="5B2E128F" w14:textId="77777777" w:rsidR="00F142BD" w:rsidRPr="004E711D" w:rsidRDefault="00F142BD" w:rsidP="00F142BD">
      <w:pPr>
        <w:pStyle w:val="NormalWeb"/>
        <w:shd w:val="clear" w:color="auto" w:fill="FFFFFF"/>
        <w:spacing w:before="384" w:beforeAutospacing="0" w:after="0" w:afterAutospacing="0" w:line="276" w:lineRule="auto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Connect to your virtual machine console:</w:t>
      </w:r>
    </w:p>
    <w:p w14:paraId="118AF0E3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>virsh</w:t>
      </w:r>
      <w:proofErr w:type="spellEnd"/>
      <w:r w:rsidRPr="004E711D">
        <w:rPr>
          <w:rStyle w:val="Strong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console vm.example.com</w:t>
      </w:r>
    </w:p>
    <w:p w14:paraId="1A47EE63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Connected to domain vm.example.com</w:t>
      </w:r>
    </w:p>
    <w:p w14:paraId="54910F1A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Escape character is ^]</w:t>
      </w:r>
    </w:p>
    <w:p w14:paraId="5BFD28B1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</w:p>
    <w:p w14:paraId="1A0EFCBF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CentOS Linux 7 (Core)</w:t>
      </w:r>
    </w:p>
    <w:p w14:paraId="4C02FB2F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4E711D">
        <w:rPr>
          <w:rFonts w:ascii="Trebuchet MS" w:hAnsi="Trebuchet MS"/>
          <w:color w:val="555555"/>
          <w:sz w:val="21"/>
          <w:szCs w:val="21"/>
        </w:rPr>
        <w:t>Kernel 3.10.0-123.el7.x86_64 on an x86_64</w:t>
      </w:r>
    </w:p>
    <w:p w14:paraId="296B2513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</w:p>
    <w:p w14:paraId="0E7A0C11" w14:textId="77777777" w:rsidR="00F142BD" w:rsidRPr="004E711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line="276" w:lineRule="auto"/>
        <w:textAlignment w:val="center"/>
        <w:rPr>
          <w:rFonts w:ascii="Trebuchet MS" w:hAnsi="Trebuchet MS"/>
          <w:color w:val="555555"/>
          <w:sz w:val="21"/>
          <w:szCs w:val="21"/>
        </w:rPr>
      </w:pPr>
      <w:proofErr w:type="spellStart"/>
      <w:r w:rsidRPr="004E711D">
        <w:rPr>
          <w:rFonts w:ascii="Trebuchet MS" w:hAnsi="Trebuchet MS"/>
          <w:color w:val="555555"/>
          <w:sz w:val="21"/>
          <w:szCs w:val="21"/>
        </w:rPr>
        <w:t>vm</w:t>
      </w:r>
      <w:proofErr w:type="spellEnd"/>
      <w:r w:rsidRPr="004E711D">
        <w:rPr>
          <w:rFonts w:ascii="Trebuchet MS" w:hAnsi="Trebuchet MS"/>
          <w:color w:val="555555"/>
          <w:sz w:val="21"/>
          <w:szCs w:val="21"/>
        </w:rPr>
        <w:t xml:space="preserve"> login: </w:t>
      </w:r>
    </w:p>
    <w:p w14:paraId="7B2DAA8F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4E711D">
        <w:rPr>
          <w:rFonts w:ascii="Trebuchet MS" w:hAnsi="Trebuchet MS" w:cs="Arial"/>
          <w:color w:val="555555"/>
          <w:sz w:val="21"/>
          <w:szCs w:val="21"/>
        </w:rPr>
        <w:t>This procedure works for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RHEL 6</w:t>
      </w:r>
      <w:r w:rsidRPr="004E711D">
        <w:rPr>
          <w:rFonts w:ascii="Trebuchet MS" w:hAnsi="Trebuchet MS" w:cs="Arial"/>
          <w:color w:val="555555"/>
          <w:sz w:val="21"/>
          <w:szCs w:val="21"/>
        </w:rPr>
        <w:t>/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CentOS 6</w:t>
      </w:r>
      <w:r w:rsidRPr="004E711D">
        <w:rPr>
          <w:rFonts w:ascii="Trebuchet MS" w:hAnsi="Trebuchet MS" w:cs="Arial"/>
          <w:color w:val="555555"/>
          <w:sz w:val="21"/>
          <w:szCs w:val="21"/>
        </w:rPr>
        <w:t> and 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RHEL 7</w:t>
      </w:r>
      <w:r w:rsidRPr="004E711D">
        <w:rPr>
          <w:rFonts w:ascii="Trebuchet MS" w:hAnsi="Trebuchet MS" w:cs="Arial"/>
          <w:color w:val="555555"/>
          <w:sz w:val="21"/>
          <w:szCs w:val="21"/>
        </w:rPr>
        <w:t>/</w:t>
      </w:r>
      <w:r w:rsidRPr="004E711D">
        <w:rPr>
          <w:rStyle w:val="Strong"/>
          <w:rFonts w:ascii="Trebuchet MS" w:hAnsi="Trebuchet MS" w:cs="Arial"/>
          <w:color w:val="555555"/>
          <w:sz w:val="21"/>
          <w:szCs w:val="21"/>
          <w:bdr w:val="none" w:sz="0" w:space="0" w:color="auto" w:frame="1"/>
        </w:rPr>
        <w:t>CentOS 7</w:t>
      </w:r>
      <w:r>
        <w:rPr>
          <w:rFonts w:ascii="Arial" w:hAnsi="Arial" w:cs="Arial"/>
          <w:color w:val="555555"/>
          <w:sz w:val="21"/>
          <w:szCs w:val="21"/>
        </w:rPr>
        <w:t>.</w:t>
      </w:r>
    </w:p>
    <w:p w14:paraId="21F52D9B" w14:textId="77777777" w:rsidR="00F142BD" w:rsidRPr="00977911" w:rsidRDefault="00F142BD" w:rsidP="00F142BD">
      <w:p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</w:p>
    <w:p w14:paraId="55E35E50" w14:textId="77777777" w:rsidR="00F142BD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Start and stop virtual machines</w:t>
      </w:r>
    </w:p>
    <w:p w14:paraId="0EA5F616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When talking about virtual machines, it is mainly question of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KVM</w:t>
      </w:r>
      <w:r w:rsidRPr="0057233C">
        <w:rPr>
          <w:rFonts w:ascii="Trebuchet MS" w:hAnsi="Trebuchet MS" w:cs="Arial"/>
          <w:color w:val="555555"/>
        </w:rPr>
        <w:t> management through the </w:t>
      </w:r>
      <w:proofErr w:type="spellStart"/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virsh</w:t>
      </w:r>
      <w:r w:rsidRPr="0057233C">
        <w:rPr>
          <w:rFonts w:ascii="Trebuchet MS" w:hAnsi="Trebuchet MS" w:cs="Arial"/>
          <w:color w:val="555555"/>
        </w:rPr>
        <w:t>and</w:t>
      </w:r>
      <w:proofErr w:type="spellEnd"/>
      <w:r w:rsidRPr="0057233C">
        <w:rPr>
          <w:rFonts w:ascii="Trebuchet MS" w:hAnsi="Trebuchet MS" w:cs="Arial"/>
          <w:color w:val="555555"/>
        </w:rPr>
        <w:t> </w:t>
      </w:r>
      <w:proofErr w:type="spellStart"/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virt</w:t>
      </w:r>
      <w:proofErr w:type="spellEnd"/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-*</w:t>
      </w:r>
      <w:r w:rsidRPr="0057233C">
        <w:rPr>
          <w:rFonts w:ascii="Trebuchet MS" w:hAnsi="Trebuchet MS" w:cs="Arial"/>
          <w:color w:val="555555"/>
        </w:rPr>
        <w:t> commands.</w:t>
      </w:r>
    </w:p>
    <w:p w14:paraId="0FDE675D" w14:textId="77777777" w:rsidR="00F142BD" w:rsidRPr="0057233C" w:rsidRDefault="00F142BD" w:rsidP="00F142BD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57233C">
        <w:rPr>
          <w:rFonts w:ascii="Trebuchet MS" w:hAnsi="Trebuchet MS" w:cs="Arial"/>
          <w:color w:val="555555"/>
          <w:sz w:val="24"/>
          <w:szCs w:val="24"/>
        </w:rPr>
        <w:t>VM Management</w:t>
      </w:r>
    </w:p>
    <w:p w14:paraId="62300531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start a virtual machine (here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vm.example.com</w:t>
      </w:r>
      <w:r w:rsidRPr="0057233C">
        <w:rPr>
          <w:rFonts w:ascii="Trebuchet MS" w:hAnsi="Trebuchet MS" w:cs="Arial"/>
          <w:color w:val="555555"/>
        </w:rPr>
        <w:t>), type:</w:t>
      </w:r>
    </w:p>
    <w:p w14:paraId="674421A8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start vm.example.com</w:t>
      </w:r>
    </w:p>
    <w:p w14:paraId="3BCC29B6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2268F260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stop a virtual machine (here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vm.example.com</w:t>
      </w:r>
      <w:r w:rsidRPr="0057233C">
        <w:rPr>
          <w:rFonts w:ascii="Trebuchet MS" w:hAnsi="Trebuchet MS" w:cs="Arial"/>
          <w:color w:val="555555"/>
        </w:rPr>
        <w:t>), type:</w:t>
      </w:r>
    </w:p>
    <w:p w14:paraId="2F271CC0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shutdown vm.example.com</w:t>
      </w:r>
    </w:p>
    <w:p w14:paraId="0A86BD5B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6E1B0A19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stop immediately a virtual machine (here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vm.example.com</w:t>
      </w:r>
      <w:r w:rsidRPr="0057233C">
        <w:rPr>
          <w:rFonts w:ascii="Trebuchet MS" w:hAnsi="Trebuchet MS" w:cs="Arial"/>
          <w:color w:val="555555"/>
        </w:rPr>
        <w:t>), type:</w:t>
      </w:r>
    </w:p>
    <w:p w14:paraId="1E5F4A35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destroy vm.example.com</w:t>
      </w:r>
    </w:p>
    <w:p w14:paraId="48AEA719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6F4D4DBC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3AC1578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delete a virtual machine (here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vm.example.com</w:t>
      </w:r>
      <w:r w:rsidRPr="0057233C">
        <w:rPr>
          <w:rFonts w:ascii="Trebuchet MS" w:hAnsi="Trebuchet MS" w:cs="Arial"/>
          <w:color w:val="555555"/>
        </w:rPr>
        <w:t>), type:</w:t>
      </w:r>
    </w:p>
    <w:p w14:paraId="7BC04CEB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undefine vm.example.com</w:t>
      </w:r>
    </w:p>
    <w:p w14:paraId="1B53D9A5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reboot a virtual machine (here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vm.example.com</w:t>
      </w:r>
      <w:r w:rsidRPr="0057233C">
        <w:rPr>
          <w:rFonts w:ascii="Trebuchet MS" w:hAnsi="Trebuchet MS" w:cs="Arial"/>
          <w:color w:val="555555"/>
        </w:rPr>
        <w:t>), type:</w:t>
      </w:r>
    </w:p>
    <w:p w14:paraId="7AD15598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reboot vm.example.com</w:t>
      </w:r>
    </w:p>
    <w:p w14:paraId="4BCDB36F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2D69960C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 xml:space="preserve">To display configuration information (memory, state, </w:t>
      </w:r>
      <w:proofErr w:type="spellStart"/>
      <w:r w:rsidRPr="0057233C">
        <w:rPr>
          <w:rFonts w:ascii="Trebuchet MS" w:hAnsi="Trebuchet MS" w:cs="Arial"/>
          <w:color w:val="555555"/>
        </w:rPr>
        <w:t>autostart</w:t>
      </w:r>
      <w:proofErr w:type="spellEnd"/>
      <w:r w:rsidRPr="0057233C">
        <w:rPr>
          <w:rFonts w:ascii="Trebuchet MS" w:hAnsi="Trebuchet MS" w:cs="Arial"/>
          <w:color w:val="555555"/>
        </w:rPr>
        <w:t xml:space="preserve">, </w:t>
      </w:r>
      <w:proofErr w:type="spellStart"/>
      <w:r w:rsidRPr="0057233C">
        <w:rPr>
          <w:rFonts w:ascii="Trebuchet MS" w:hAnsi="Trebuchet MS" w:cs="Arial"/>
          <w:color w:val="555555"/>
        </w:rPr>
        <w:t>etc</w:t>
      </w:r>
      <w:proofErr w:type="spellEnd"/>
      <w:r w:rsidRPr="0057233C">
        <w:rPr>
          <w:rFonts w:ascii="Trebuchet MS" w:hAnsi="Trebuchet MS" w:cs="Arial"/>
          <w:color w:val="555555"/>
        </w:rPr>
        <w:t>) about a virtual machine (here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vm.example.com</w:t>
      </w:r>
      <w:r w:rsidRPr="0057233C">
        <w:rPr>
          <w:rFonts w:ascii="Trebuchet MS" w:hAnsi="Trebuchet MS" w:cs="Arial"/>
          <w:color w:val="555555"/>
        </w:rPr>
        <w:t>), type:</w:t>
      </w:r>
    </w:p>
    <w:p w14:paraId="46AE1357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dominfo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vm.example.com</w:t>
      </w:r>
    </w:p>
    <w:p w14:paraId="1F28C74D" w14:textId="77777777" w:rsidR="00F142BD" w:rsidRPr="0057233C" w:rsidRDefault="00F142BD" w:rsidP="00F142BD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57233C">
        <w:rPr>
          <w:rFonts w:ascii="Trebuchet MS" w:hAnsi="Trebuchet MS" w:cs="Arial"/>
          <w:color w:val="555555"/>
          <w:sz w:val="24"/>
          <w:szCs w:val="24"/>
        </w:rPr>
        <w:t>VM Reporting</w:t>
      </w:r>
    </w:p>
    <w:p w14:paraId="7A728E84" w14:textId="77777777" w:rsidR="00F142BD" w:rsidRPr="0057233C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get the list of all the virtual machines (active and inactive), type:</w:t>
      </w:r>
    </w:p>
    <w:p w14:paraId="17D24AFA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virsh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 xml:space="preserve"> list --all</w:t>
      </w:r>
    </w:p>
    <w:p w14:paraId="79931762" w14:textId="77777777" w:rsidR="00F142BD" w:rsidRPr="0057233C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Note: Remove the </w:t>
      </w:r>
      <w:r w:rsidRPr="0057233C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–all</w:t>
      </w:r>
      <w:r w:rsidRPr="0057233C">
        <w:rPr>
          <w:rFonts w:ascii="Trebuchet MS" w:hAnsi="Trebuchet MS" w:cs="Arial"/>
          <w:color w:val="555555"/>
        </w:rPr>
        <w:t> option to only get the list of the active virtual machines.</w:t>
      </w:r>
    </w:p>
    <w:p w14:paraId="1AF4FE25" w14:textId="77777777" w:rsidR="00F142BD" w:rsidRPr="0057233C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57233C">
        <w:rPr>
          <w:rFonts w:ascii="Trebuchet MS" w:hAnsi="Trebuchet MS" w:cs="Arial"/>
          <w:color w:val="555555"/>
        </w:rPr>
        <w:t>To get a global picture of the VM activities, type:</w:t>
      </w:r>
    </w:p>
    <w:p w14:paraId="43C68884" w14:textId="77777777" w:rsidR="00F142BD" w:rsidRPr="0057233C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57233C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57233C">
        <w:rPr>
          <w:rFonts w:ascii="Trebuchet MS" w:hAnsi="Trebuchet MS"/>
          <w:color w:val="555555"/>
          <w:sz w:val="24"/>
          <w:szCs w:val="24"/>
        </w:rPr>
        <w:t>virt</w:t>
      </w:r>
      <w:proofErr w:type="spellEnd"/>
      <w:r w:rsidRPr="0057233C">
        <w:rPr>
          <w:rFonts w:ascii="Trebuchet MS" w:hAnsi="Trebuchet MS"/>
          <w:color w:val="555555"/>
          <w:sz w:val="24"/>
          <w:szCs w:val="24"/>
        </w:rPr>
        <w:t>-top</w:t>
      </w:r>
    </w:p>
    <w:p w14:paraId="326FF6D6" w14:textId="77777777" w:rsidR="00F142BD" w:rsidRDefault="00F142BD" w:rsidP="00F142BD">
      <w:p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</w:p>
    <w:p w14:paraId="0C5D4324" w14:textId="77777777" w:rsidR="00F142BD" w:rsidRPr="00977911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Start, stop, and check the status of network services</w:t>
      </w:r>
    </w:p>
    <w:p w14:paraId="70E575EC" w14:textId="77777777" w:rsidR="00F142BD" w:rsidRPr="00645519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Even though this topic seems very simple, you need to fully understand all its details.</w:t>
      </w:r>
    </w:p>
    <w:p w14:paraId="2DE9C144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Also, there is a kind of compatibility between the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RHEL 6</w:t>
      </w:r>
      <w:r w:rsidRPr="00645519">
        <w:rPr>
          <w:rFonts w:ascii="Trebuchet MS" w:hAnsi="Trebuchet MS" w:cs="Arial"/>
          <w:color w:val="555555"/>
        </w:rPr>
        <w:t>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service</w:t>
      </w:r>
      <w:r w:rsidRPr="00645519">
        <w:rPr>
          <w:rFonts w:ascii="Trebuchet MS" w:hAnsi="Trebuchet MS" w:cs="Arial"/>
          <w:color w:val="555555"/>
        </w:rPr>
        <w:t> command and the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RHEL 7 </w:t>
      </w:r>
      <w:proofErr w:type="spellStart"/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r w:rsidRPr="00645519">
        <w:rPr>
          <w:rFonts w:ascii="Trebuchet MS" w:hAnsi="Trebuchet MS" w:cs="Arial"/>
          <w:color w:val="555555"/>
        </w:rPr>
        <w:t>command: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service</w:t>
      </w:r>
      <w:r w:rsidRPr="00645519">
        <w:rPr>
          <w:rFonts w:ascii="Trebuchet MS" w:hAnsi="Trebuchet MS" w:cs="Arial"/>
          <w:color w:val="555555"/>
        </w:rPr>
        <w:t xml:space="preserve"> daemon </w:t>
      </w:r>
      <w:proofErr w:type="spellStart"/>
      <w:r w:rsidRPr="00645519">
        <w:rPr>
          <w:rFonts w:ascii="Trebuchet MS" w:hAnsi="Trebuchet MS" w:cs="Arial"/>
          <w:color w:val="555555"/>
        </w:rPr>
        <w:t>cmd</w:t>
      </w:r>
      <w:proofErr w:type="spellEnd"/>
      <w:r w:rsidRPr="00645519">
        <w:rPr>
          <w:rFonts w:ascii="Trebuchet MS" w:hAnsi="Trebuchet MS" w:cs="Arial"/>
          <w:color w:val="555555"/>
        </w:rPr>
        <w:t xml:space="preserve"> =&gt; </w:t>
      </w:r>
      <w:proofErr w:type="spellStart"/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systemctl</w:t>
      </w:r>
      <w:proofErr w:type="spellEnd"/>
      <w:r w:rsidRPr="00645519">
        <w:rPr>
          <w:rFonts w:ascii="Trebuchet MS" w:hAnsi="Trebuchet MS" w:cs="Arial"/>
          <w:color w:val="555555"/>
        </w:rPr>
        <w:t> </w:t>
      </w:r>
      <w:proofErr w:type="spellStart"/>
      <w:r w:rsidRPr="00645519">
        <w:rPr>
          <w:rFonts w:ascii="Trebuchet MS" w:hAnsi="Trebuchet MS" w:cs="Arial"/>
          <w:color w:val="555555"/>
        </w:rPr>
        <w:t>cmd</w:t>
      </w:r>
      <w:proofErr w:type="spellEnd"/>
      <w:r w:rsidRPr="00645519">
        <w:rPr>
          <w:rFonts w:ascii="Trebuchet MS" w:hAnsi="Trebuchet MS" w:cs="Arial"/>
          <w:color w:val="555555"/>
        </w:rPr>
        <w:t xml:space="preserve"> daemon</w:t>
      </w:r>
    </w:p>
    <w:p w14:paraId="7BA82225" w14:textId="77777777" w:rsidR="00F142BD" w:rsidRPr="00645519" w:rsidRDefault="00F142BD" w:rsidP="00F142BD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645519">
        <w:rPr>
          <w:rFonts w:ascii="Trebuchet MS" w:hAnsi="Trebuchet MS" w:cs="Arial"/>
          <w:color w:val="555555"/>
          <w:sz w:val="24"/>
          <w:szCs w:val="24"/>
        </w:rPr>
        <w:t>Basic Service Management</w:t>
      </w:r>
    </w:p>
    <w:p w14:paraId="7C32DA7A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5F47008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To start a network service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), type:</w:t>
      </w:r>
    </w:p>
    <w:p w14:paraId="4D7ACA88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start httpd</w:t>
      </w:r>
    </w:p>
    <w:p w14:paraId="7AB8A542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18A8DDB9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Note: In addition, a service can be restarted with the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restart</w:t>
      </w:r>
      <w:r w:rsidRPr="00645519">
        <w:rPr>
          <w:rFonts w:ascii="Trebuchet MS" w:hAnsi="Trebuchet MS" w:cs="Arial"/>
          <w:color w:val="555555"/>
        </w:rPr>
        <w:t> option or only reloaded with the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reload</w:t>
      </w:r>
      <w:r w:rsidRPr="00645519">
        <w:rPr>
          <w:rFonts w:ascii="Trebuchet MS" w:hAnsi="Trebuchet MS" w:cs="Arial"/>
          <w:color w:val="555555"/>
        </w:rPr>
        <w:t> option.</w:t>
      </w:r>
    </w:p>
    <w:p w14:paraId="214EC8B7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6676EB65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To stop a network service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), type:</w:t>
      </w:r>
    </w:p>
    <w:p w14:paraId="7B317680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stop httpd</w:t>
      </w:r>
    </w:p>
    <w:p w14:paraId="339C1386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5A5BB73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214CDF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32F715A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E1C48A3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lastRenderedPageBreak/>
        <w:t>To check if a network service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 is running, type:</w:t>
      </w:r>
    </w:p>
    <w:p w14:paraId="5E1B5EDE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is-active httpd</w:t>
      </w:r>
    </w:p>
    <w:p w14:paraId="5B1359B1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>unknown</w:t>
      </w:r>
    </w:p>
    <w:p w14:paraId="1064BC7C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39FAB14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Note: If the service is running, you get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active</w:t>
      </w:r>
      <w:r w:rsidRPr="00645519">
        <w:rPr>
          <w:rFonts w:ascii="Trebuchet MS" w:hAnsi="Trebuchet MS" w:cs="Arial"/>
          <w:color w:val="555555"/>
        </w:rPr>
        <w:t>.</w:t>
      </w:r>
    </w:p>
    <w:p w14:paraId="1F72E36D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To activate a network service at boot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), type:</w:t>
      </w:r>
    </w:p>
    <w:p w14:paraId="158B992D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enable httpd</w:t>
      </w:r>
    </w:p>
    <w:p w14:paraId="27801F40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>ln -s '/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/lib/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systemd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/system/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httpd.service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' '/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etc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systemd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/system/multi-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user.target.wants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httpd.service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'</w:t>
      </w:r>
    </w:p>
    <w:p w14:paraId="793BB429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27B87E7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Note1: Use the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disable</w:t>
      </w:r>
      <w:r w:rsidRPr="00645519">
        <w:rPr>
          <w:rFonts w:ascii="Trebuchet MS" w:hAnsi="Trebuchet MS" w:cs="Arial"/>
          <w:color w:val="555555"/>
        </w:rPr>
        <w:t> option to inactivate a network service at boot.</w:t>
      </w:r>
      <w:r w:rsidRPr="00645519">
        <w:rPr>
          <w:rFonts w:ascii="Trebuchet MS" w:hAnsi="Trebuchet MS" w:cs="Arial"/>
          <w:color w:val="555555"/>
        </w:rPr>
        <w:br/>
        <w:t>Note2: </w:t>
      </w:r>
      <w:proofErr w:type="spellStart"/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Systemd</w:t>
      </w:r>
      <w:proofErr w:type="spellEnd"/>
      <w:r w:rsidRPr="00645519">
        <w:rPr>
          <w:rFonts w:ascii="Trebuchet MS" w:hAnsi="Trebuchet MS" w:cs="Arial"/>
          <w:color w:val="555555"/>
        </w:rPr>
        <w:t> uses a link mechanism to manage this feature.</w:t>
      </w:r>
    </w:p>
    <w:p w14:paraId="581957E6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F4DE820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To check if a network service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 is enabled at boot, type:</w:t>
      </w:r>
    </w:p>
    <w:p w14:paraId="4ACEEEBD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is-enabled httpd</w:t>
      </w:r>
    </w:p>
    <w:p w14:paraId="7FA99DB3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>disabled</w:t>
      </w:r>
    </w:p>
    <w:p w14:paraId="2913E273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AE32A85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Note: If the service is enabled at boot, you get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enabled</w:t>
      </w:r>
      <w:r w:rsidRPr="00645519">
        <w:rPr>
          <w:rFonts w:ascii="Trebuchet MS" w:hAnsi="Trebuchet MS" w:cs="Arial"/>
          <w:color w:val="555555"/>
        </w:rPr>
        <w:t>.</w:t>
      </w:r>
    </w:p>
    <w:p w14:paraId="77E31ADD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E8A7583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To check the status of a network service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), type:</w:t>
      </w:r>
    </w:p>
    <w:p w14:paraId="00CB0BB8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status httpd</w:t>
      </w:r>
    </w:p>
    <w:p w14:paraId="088D3F41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proofErr w:type="gramStart"/>
      <w:r w:rsidRPr="00645519">
        <w:rPr>
          <w:rFonts w:ascii="Trebuchet MS" w:hAnsi="Trebuchet MS"/>
          <w:color w:val="555555"/>
          <w:sz w:val="24"/>
          <w:szCs w:val="24"/>
        </w:rPr>
        <w:t>httpd.service</w:t>
      </w:r>
      <w:proofErr w:type="spellEnd"/>
      <w:proofErr w:type="gramEnd"/>
      <w:r w:rsidRPr="00645519">
        <w:rPr>
          <w:rFonts w:ascii="Trebuchet MS" w:hAnsi="Trebuchet MS"/>
          <w:color w:val="555555"/>
          <w:sz w:val="24"/>
          <w:szCs w:val="24"/>
        </w:rPr>
        <w:t xml:space="preserve"> –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The Apache HTTP Server</w:t>
      </w:r>
    </w:p>
    <w:p w14:paraId="2DC056F0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 Loaded: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loaded</w:t>
      </w:r>
      <w:r w:rsidRPr="00645519">
        <w:rPr>
          <w:rFonts w:ascii="Trebuchet MS" w:hAnsi="Trebuchet MS"/>
          <w:color w:val="555555"/>
          <w:sz w:val="24"/>
          <w:szCs w:val="24"/>
        </w:rPr>
        <w:t xml:space="preserve"> (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usr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/lib/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pgNum/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ystem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/system/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httpd.service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 xml:space="preserve">;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enabled</w:t>
      </w:r>
      <w:r w:rsidRPr="00645519">
        <w:rPr>
          <w:rFonts w:ascii="Trebuchet MS" w:hAnsi="Trebuchet MS"/>
          <w:color w:val="555555"/>
          <w:sz w:val="24"/>
          <w:szCs w:val="24"/>
        </w:rPr>
        <w:t>)</w:t>
      </w:r>
    </w:p>
    <w:p w14:paraId="46D40E9D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 Active: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active</w:t>
      </w:r>
      <w:r w:rsidRPr="00645519">
        <w:rPr>
          <w:rFonts w:ascii="Trebuchet MS" w:hAnsi="Trebuchet MS"/>
          <w:color w:val="555555"/>
          <w:sz w:val="24"/>
          <w:szCs w:val="24"/>
        </w:rPr>
        <w:t xml:space="preserve"> (running) since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Fri 2015-06-19 16:47:18 CEST; 6min ago</w:t>
      </w:r>
    </w:p>
    <w:p w14:paraId="504181ED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Main PID: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3868</w:t>
      </w:r>
      <w:r w:rsidRPr="00645519">
        <w:rPr>
          <w:rFonts w:ascii="Trebuchet MS" w:hAnsi="Trebuchet MS"/>
          <w:color w:val="555555"/>
          <w:sz w:val="24"/>
          <w:szCs w:val="24"/>
        </w:rPr>
        <w:t xml:space="preserve"> (httpd)</w:t>
      </w:r>
    </w:p>
    <w:p w14:paraId="7C223E01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>   Status: “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Total requests: 0; Current requests/sec: 0; Current traffic:   0 B/sec</w:t>
      </w:r>
      <w:r w:rsidRPr="00645519">
        <w:rPr>
          <w:rFonts w:ascii="Trebuchet MS" w:hAnsi="Trebuchet MS"/>
          <w:color w:val="555555"/>
          <w:sz w:val="24"/>
          <w:szCs w:val="24"/>
        </w:rPr>
        <w:t>”</w:t>
      </w:r>
    </w:p>
    <w:p w14:paraId="48B1B58F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 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Cgroup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 xml:space="preserve">: </w:t>
      </w:r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system.slice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httpd.service</w:t>
      </w:r>
      <w:proofErr w:type="spellEnd"/>
    </w:p>
    <w:p w14:paraId="648EF8E7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         </w:t>
      </w:r>
      <w:r w:rsidRPr="00645519">
        <w:rPr>
          <w:rFonts w:ascii="Arial" w:hAnsi="Arial" w:cs="Arial"/>
          <w:color w:val="555555"/>
          <w:sz w:val="24"/>
          <w:szCs w:val="24"/>
        </w:rPr>
        <w:t>└─</w:t>
      </w:r>
      <w:r w:rsidRPr="00645519">
        <w:rPr>
          <w:rFonts w:ascii="Trebuchet MS" w:hAnsi="Trebuchet MS"/>
          <w:color w:val="555555"/>
          <w:sz w:val="24"/>
          <w:szCs w:val="24"/>
        </w:rPr>
        <w:t>3868 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sbin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/httpd -DFOREGROUND</w:t>
      </w:r>
    </w:p>
    <w:p w14:paraId="5BEF9A78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         </w:t>
      </w:r>
      <w:r w:rsidRPr="00645519">
        <w:rPr>
          <w:rFonts w:ascii="Arial" w:hAnsi="Arial" w:cs="Arial"/>
          <w:color w:val="555555"/>
          <w:sz w:val="24"/>
          <w:szCs w:val="24"/>
        </w:rPr>
        <w:t>└─</w:t>
      </w:r>
      <w:r w:rsidRPr="00645519">
        <w:rPr>
          <w:rFonts w:ascii="Trebuchet MS" w:hAnsi="Trebuchet MS"/>
          <w:color w:val="555555"/>
          <w:sz w:val="24"/>
          <w:szCs w:val="24"/>
        </w:rPr>
        <w:t>3869 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sbin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/httpd -DFOREGROUND</w:t>
      </w:r>
    </w:p>
    <w:p w14:paraId="1205E4A8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         </w:t>
      </w:r>
      <w:r w:rsidRPr="00645519">
        <w:rPr>
          <w:rFonts w:ascii="Arial" w:hAnsi="Arial" w:cs="Arial"/>
          <w:color w:val="555555"/>
          <w:sz w:val="24"/>
          <w:szCs w:val="24"/>
        </w:rPr>
        <w:t>└─</w:t>
      </w:r>
      <w:r w:rsidRPr="00645519">
        <w:rPr>
          <w:rFonts w:ascii="Trebuchet MS" w:hAnsi="Trebuchet MS"/>
          <w:color w:val="555555"/>
          <w:sz w:val="24"/>
          <w:szCs w:val="24"/>
        </w:rPr>
        <w:t>3870 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sbin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/httpd -DFOREGROUND</w:t>
      </w:r>
    </w:p>
    <w:p w14:paraId="0721CC90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         </w:t>
      </w:r>
      <w:r w:rsidRPr="00645519">
        <w:rPr>
          <w:rFonts w:ascii="Arial" w:hAnsi="Arial" w:cs="Arial"/>
          <w:color w:val="555555"/>
          <w:sz w:val="24"/>
          <w:szCs w:val="24"/>
        </w:rPr>
        <w:t>└─</w:t>
      </w:r>
      <w:r w:rsidRPr="00645519">
        <w:rPr>
          <w:rFonts w:ascii="Trebuchet MS" w:hAnsi="Trebuchet MS"/>
          <w:color w:val="555555"/>
          <w:sz w:val="24"/>
          <w:szCs w:val="24"/>
        </w:rPr>
        <w:t>3871 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sbin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/httpd -DFOREGROUND</w:t>
      </w:r>
    </w:p>
    <w:p w14:paraId="36B16763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         </w:t>
      </w:r>
      <w:r w:rsidRPr="00645519">
        <w:rPr>
          <w:rFonts w:ascii="Arial" w:hAnsi="Arial" w:cs="Arial"/>
          <w:color w:val="555555"/>
          <w:sz w:val="24"/>
          <w:szCs w:val="24"/>
        </w:rPr>
        <w:t>└─</w:t>
      </w:r>
      <w:r w:rsidRPr="00645519">
        <w:rPr>
          <w:rFonts w:ascii="Trebuchet MS" w:hAnsi="Trebuchet MS"/>
          <w:color w:val="555555"/>
          <w:sz w:val="24"/>
          <w:szCs w:val="24"/>
        </w:rPr>
        <w:t>3872 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sbin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/httpd -DFOREGROUND</w:t>
      </w:r>
    </w:p>
    <w:p w14:paraId="4ED807D9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           </w:t>
      </w:r>
      <w:r w:rsidRPr="00645519">
        <w:rPr>
          <w:rFonts w:ascii="Arial" w:hAnsi="Arial" w:cs="Arial"/>
          <w:color w:val="555555"/>
          <w:sz w:val="24"/>
          <w:szCs w:val="24"/>
        </w:rPr>
        <w:t>└─</w:t>
      </w:r>
      <w:r w:rsidRPr="00645519">
        <w:rPr>
          <w:rFonts w:ascii="Trebuchet MS" w:hAnsi="Trebuchet MS"/>
          <w:color w:val="555555"/>
          <w:sz w:val="24"/>
          <w:szCs w:val="24"/>
        </w:rPr>
        <w:t>3873 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usr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sbin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/httpd -DFOREGROUND</w:t>
      </w:r>
    </w:p>
    <w:p w14:paraId="50B1E33A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53670847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Jun 19 16:47:18 server1.example.com </w:t>
      </w:r>
      <w:r w:rsidRPr="00645519">
        <w:rPr>
          <w:rFonts w:ascii="Trebuchet MS" w:hAnsi="Trebuchet MS"/>
          <w:color w:val="555555"/>
          <w:sz w:val="24"/>
          <w:szCs w:val="24"/>
        </w:rPr>
        <w:pgNum/>
      </w:r>
      <w:proofErr w:type="spellStart"/>
      <w:proofErr w:type="gramStart"/>
      <w:r w:rsidRPr="00645519">
        <w:rPr>
          <w:rFonts w:ascii="Trebuchet MS" w:hAnsi="Trebuchet MS"/>
          <w:color w:val="555555"/>
          <w:sz w:val="24"/>
          <w:szCs w:val="24"/>
        </w:rPr>
        <w:t>ystem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[</w:t>
      </w:r>
      <w:proofErr w:type="gramEnd"/>
      <w:r w:rsidRPr="00645519">
        <w:rPr>
          <w:rFonts w:ascii="Trebuchet MS" w:hAnsi="Trebuchet MS"/>
          <w:color w:val="555555"/>
          <w:sz w:val="24"/>
          <w:szCs w:val="24"/>
        </w:rPr>
        <w:t>1]: Starting The Apache HTTP Ser….</w:t>
      </w:r>
    </w:p>
    <w:p w14:paraId="32B56E53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Jun 19 16:47:18 server1.example.com </w:t>
      </w:r>
      <w:r w:rsidRPr="00645519">
        <w:rPr>
          <w:rFonts w:ascii="Trebuchet MS" w:hAnsi="Trebuchet MS"/>
          <w:color w:val="555555"/>
          <w:sz w:val="24"/>
          <w:szCs w:val="24"/>
        </w:rPr>
        <w:pgNum/>
      </w:r>
      <w:proofErr w:type="spellStart"/>
      <w:proofErr w:type="gramStart"/>
      <w:r w:rsidRPr="00645519">
        <w:rPr>
          <w:rFonts w:ascii="Trebuchet MS" w:hAnsi="Trebuchet MS"/>
          <w:color w:val="555555"/>
          <w:sz w:val="24"/>
          <w:szCs w:val="24"/>
        </w:rPr>
        <w:t>ystem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[</w:t>
      </w:r>
      <w:proofErr w:type="gramEnd"/>
      <w:r w:rsidRPr="00645519">
        <w:rPr>
          <w:rFonts w:ascii="Trebuchet MS" w:hAnsi="Trebuchet MS"/>
          <w:color w:val="555555"/>
          <w:sz w:val="24"/>
          <w:szCs w:val="24"/>
        </w:rPr>
        <w:t>1]: Started The Apache HTTP Server.</w:t>
      </w:r>
    </w:p>
    <w:p w14:paraId="75563A85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 xml:space="preserve">Hint: Some lines were 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ellipsized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, use -l to show in full.</w:t>
      </w:r>
    </w:p>
    <w:p w14:paraId="080FEE64" w14:textId="77777777" w:rsidR="00F142BD" w:rsidRPr="00645519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Note: There are many information available through this command, learn to use them.</w:t>
      </w:r>
    </w:p>
    <w:p w14:paraId="66391F5C" w14:textId="77777777" w:rsidR="00F142BD" w:rsidRPr="00645519" w:rsidRDefault="00F142BD" w:rsidP="00F142BD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645519">
        <w:rPr>
          <w:rFonts w:ascii="Trebuchet MS" w:hAnsi="Trebuchet MS" w:cs="Arial"/>
          <w:b/>
          <w:color w:val="555555"/>
          <w:sz w:val="24"/>
          <w:szCs w:val="24"/>
        </w:rPr>
        <w:t>Advanced Service Management</w:t>
      </w:r>
    </w:p>
    <w:p w14:paraId="3874ECA1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8A6BF04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To permanently disable a service (here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httpd</w:t>
      </w:r>
      <w:r w:rsidRPr="00645519">
        <w:rPr>
          <w:rFonts w:ascii="Trebuchet MS" w:hAnsi="Trebuchet MS" w:cs="Arial"/>
          <w:color w:val="555555"/>
        </w:rPr>
        <w:t>), type:</w:t>
      </w:r>
    </w:p>
    <w:p w14:paraId="2FFAF730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lastRenderedPageBreak/>
        <w:t xml:space="preserve"># </w:t>
      </w:r>
      <w:proofErr w:type="spellStart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systemctl</w:t>
      </w:r>
      <w:proofErr w:type="spellEnd"/>
      <w:r w:rsidRPr="00645519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mask httpd</w:t>
      </w:r>
    </w:p>
    <w:p w14:paraId="49E9B44B" w14:textId="77777777" w:rsidR="00F142BD" w:rsidRPr="00645519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5519">
        <w:rPr>
          <w:rFonts w:ascii="Trebuchet MS" w:hAnsi="Trebuchet MS"/>
          <w:color w:val="555555"/>
          <w:sz w:val="24"/>
          <w:szCs w:val="24"/>
        </w:rPr>
        <w:t>ln -s '/dev/null' '/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etc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systemd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/system/</w:t>
      </w:r>
      <w:proofErr w:type="spellStart"/>
      <w:r w:rsidRPr="00645519">
        <w:rPr>
          <w:rFonts w:ascii="Trebuchet MS" w:hAnsi="Trebuchet MS"/>
          <w:color w:val="555555"/>
          <w:sz w:val="24"/>
          <w:szCs w:val="24"/>
        </w:rPr>
        <w:t>httpd.service</w:t>
      </w:r>
      <w:proofErr w:type="spellEnd"/>
      <w:r w:rsidRPr="00645519">
        <w:rPr>
          <w:rFonts w:ascii="Trebuchet MS" w:hAnsi="Trebuchet MS"/>
          <w:color w:val="555555"/>
          <w:sz w:val="24"/>
          <w:szCs w:val="24"/>
        </w:rPr>
        <w:t>'</w:t>
      </w:r>
    </w:p>
    <w:p w14:paraId="25B68281" w14:textId="77777777" w:rsidR="00F142BD" w:rsidRPr="00645519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</w:rPr>
      </w:pPr>
      <w:r w:rsidRPr="00645519">
        <w:rPr>
          <w:rFonts w:ascii="Trebuchet MS" w:hAnsi="Trebuchet MS" w:cs="Arial"/>
          <w:color w:val="555555"/>
        </w:rPr>
        <w:t>Note1: Masking a service prevents it from starting even if it is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socket-activated</w:t>
      </w:r>
      <w:r w:rsidRPr="00645519">
        <w:rPr>
          <w:rFonts w:ascii="Trebuchet MS" w:hAnsi="Trebuchet MS" w:cs="Arial"/>
          <w:color w:val="555555"/>
        </w:rPr>
        <w:t> or </w:t>
      </w:r>
      <w:proofErr w:type="spellStart"/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dbus</w:t>
      </w:r>
      <w:proofErr w:type="spellEnd"/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-activated</w:t>
      </w:r>
      <w:r w:rsidRPr="00645519">
        <w:rPr>
          <w:rFonts w:ascii="Trebuchet MS" w:hAnsi="Trebuchet MS" w:cs="Arial"/>
          <w:color w:val="555555"/>
        </w:rPr>
        <w:t>.</w:t>
      </w:r>
      <w:r w:rsidRPr="00645519">
        <w:rPr>
          <w:rFonts w:ascii="Trebuchet MS" w:hAnsi="Trebuchet MS" w:cs="Arial"/>
          <w:color w:val="555555"/>
        </w:rPr>
        <w:br/>
        <w:t>Note2: Use the </w:t>
      </w:r>
      <w:r w:rsidRPr="00645519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unmask</w:t>
      </w:r>
      <w:r w:rsidRPr="00645519">
        <w:rPr>
          <w:rFonts w:ascii="Trebuchet MS" w:hAnsi="Trebuchet MS" w:cs="Arial"/>
          <w:color w:val="555555"/>
        </w:rPr>
        <w:t> option to enable the service again.</w:t>
      </w:r>
    </w:p>
    <w:p w14:paraId="65B95FDC" w14:textId="77777777" w:rsidR="00F142BD" w:rsidRDefault="00F142BD" w:rsidP="00F142BD">
      <w:pPr>
        <w:spacing w:line="276" w:lineRule="auto"/>
        <w:rPr>
          <w:rFonts w:ascii="Trebuchet MS" w:hAnsi="Trebuchet MS"/>
        </w:rPr>
      </w:pPr>
    </w:p>
    <w:p w14:paraId="139F6253" w14:textId="77777777" w:rsidR="00F142BD" w:rsidRDefault="00F142BD" w:rsidP="00F142BD">
      <w:pPr>
        <w:spacing w:line="276" w:lineRule="auto"/>
        <w:rPr>
          <w:rFonts w:ascii="Trebuchet MS" w:hAnsi="Trebuchet MS"/>
        </w:rPr>
      </w:pPr>
    </w:p>
    <w:p w14:paraId="648BD71A" w14:textId="77777777" w:rsidR="00F142BD" w:rsidRPr="00977911" w:rsidRDefault="00F142BD" w:rsidP="00F142B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77911">
        <w:rPr>
          <w:rFonts w:ascii="Trebuchet MS" w:eastAsia="Times New Roman" w:hAnsi="Trebuchet MS" w:cs="Times New Roman"/>
          <w:b/>
          <w:sz w:val="24"/>
          <w:szCs w:val="24"/>
        </w:rPr>
        <w:t>Securely transfer files between systems</w:t>
      </w:r>
    </w:p>
    <w:p w14:paraId="63C7EF30" w14:textId="77777777" w:rsidR="00F142BD" w:rsidRPr="0064746F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There are many ways to transfer files from a system to another.</w:t>
      </w:r>
      <w:r w:rsidRPr="0064746F">
        <w:rPr>
          <w:rFonts w:ascii="Trebuchet MS" w:hAnsi="Trebuchet MS" w:cs="Arial"/>
          <w:color w:val="555555"/>
        </w:rPr>
        <w:br/>
        <w:t>Here we will consider the </w:t>
      </w:r>
      <w:proofErr w:type="spellStart"/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scp</w:t>
      </w:r>
      <w:proofErr w:type="spellEnd"/>
      <w:r w:rsidRPr="0064746F">
        <w:rPr>
          <w:rFonts w:ascii="Trebuchet MS" w:hAnsi="Trebuchet MS" w:cs="Arial"/>
          <w:color w:val="555555"/>
        </w:rPr>
        <w:t> command that relies on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SSH</w:t>
      </w:r>
      <w:r w:rsidRPr="0064746F">
        <w:rPr>
          <w:rFonts w:ascii="Trebuchet MS" w:hAnsi="Trebuchet MS" w:cs="Arial"/>
          <w:color w:val="555555"/>
        </w:rPr>
        <w:t> that is normally installed on most hosts.</w:t>
      </w:r>
    </w:p>
    <w:p w14:paraId="082FF01D" w14:textId="77777777" w:rsidR="00F142BD" w:rsidRPr="0064746F" w:rsidRDefault="00F142BD" w:rsidP="00F142BD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64746F">
        <w:rPr>
          <w:rFonts w:ascii="Trebuchet MS" w:hAnsi="Trebuchet MS" w:cs="Arial"/>
          <w:b/>
          <w:color w:val="555555"/>
          <w:sz w:val="24"/>
          <w:szCs w:val="24"/>
        </w:rPr>
        <w:t>Transfer of a local file</w:t>
      </w:r>
    </w:p>
    <w:p w14:paraId="321B3CB0" w14:textId="77777777" w:rsidR="00F142BD" w:rsidRPr="0064746F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First, we create a file called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loc</w:t>
      </w:r>
      <w:r w:rsidRPr="0064746F">
        <w:rPr>
          <w:rFonts w:ascii="Trebuchet MS" w:hAnsi="Trebuchet MS" w:cs="Arial"/>
          <w:color w:val="555555"/>
        </w:rPr>
        <w:t> locally:</w:t>
      </w:r>
    </w:p>
    <w:p w14:paraId="59F3EF99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cd; echo "This is a test." &gt; loc</w:t>
      </w:r>
    </w:p>
    <w:p w14:paraId="7E3B9B3E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FBF917C" w14:textId="77777777" w:rsidR="00F142BD" w:rsidRPr="0064746F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To transfer the local file to a remote host (here called </w:t>
      </w:r>
      <w:proofErr w:type="spellStart"/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centos</w:t>
      </w:r>
      <w:proofErr w:type="spellEnd"/>
      <w:r w:rsidRPr="0064746F">
        <w:rPr>
          <w:rFonts w:ascii="Trebuchet MS" w:hAnsi="Trebuchet MS" w:cs="Arial"/>
          <w:color w:val="555555"/>
        </w:rPr>
        <w:t>) into the </w:t>
      </w:r>
      <w:proofErr w:type="gramStart"/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root</w:t>
      </w:r>
      <w:r w:rsidRPr="0064746F">
        <w:rPr>
          <w:rFonts w:ascii="Trebuchet MS" w:hAnsi="Trebuchet MS" w:cs="Arial"/>
          <w:color w:val="555555"/>
        </w:rPr>
        <w:t>‘</w:t>
      </w:r>
      <w:proofErr w:type="gramEnd"/>
      <w:r w:rsidRPr="0064746F">
        <w:rPr>
          <w:rFonts w:ascii="Trebuchet MS" w:hAnsi="Trebuchet MS" w:cs="Arial"/>
          <w:color w:val="555555"/>
        </w:rPr>
        <w:t>s home directory, type:</w:t>
      </w:r>
    </w:p>
    <w:p w14:paraId="033D148C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scp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loc 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root@</w:t>
      </w:r>
      <w:proofErr w:type="gram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centos:loc</w:t>
      </w:r>
      <w:proofErr w:type="spellEnd"/>
      <w:proofErr w:type="gramEnd"/>
    </w:p>
    <w:p w14:paraId="5949F1CF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root@centos's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 xml:space="preserve"> password: </w:t>
      </w:r>
      <w:del w:id="4" w:author="Unknown">
        <w:r w:rsidRPr="0064746F">
          <w:rPr>
            <w:rStyle w:val="Strong"/>
            <w:rFonts w:ascii="Trebuchet MS" w:hAnsi="Trebuchet MS"/>
            <w:strike/>
            <w:color w:val="555555"/>
            <w:sz w:val="24"/>
            <w:szCs w:val="24"/>
            <w:bdr w:val="none" w:sz="0" w:space="0" w:color="auto" w:frame="1"/>
          </w:rPr>
          <w:delText>your password</w:delText>
        </w:r>
      </w:del>
    </w:p>
    <w:p w14:paraId="04CE7FD3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>loc                                           100%   16     0.0KB/s   00:00    </w:t>
      </w:r>
    </w:p>
    <w:p w14:paraId="010A822B" w14:textId="77777777" w:rsidR="00F142BD" w:rsidRPr="0064746F" w:rsidRDefault="00F142BD" w:rsidP="00F142BD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 xml:space="preserve">Note: By default, the file is put into the user’s home </w:t>
      </w:r>
      <w:proofErr w:type="gramStart"/>
      <w:r w:rsidRPr="0064746F">
        <w:rPr>
          <w:rFonts w:ascii="Trebuchet MS" w:hAnsi="Trebuchet MS" w:cs="Arial"/>
          <w:color w:val="555555"/>
        </w:rPr>
        <w:t>directory</w:t>
      </w:r>
      <w:proofErr w:type="gramEnd"/>
      <w:r w:rsidRPr="0064746F">
        <w:rPr>
          <w:rFonts w:ascii="Trebuchet MS" w:hAnsi="Trebuchet MS" w:cs="Arial"/>
          <w:color w:val="555555"/>
        </w:rPr>
        <w:t xml:space="preserve"> but it is possible to give a complete path.</w:t>
      </w:r>
    </w:p>
    <w:p w14:paraId="0B306E29" w14:textId="77777777" w:rsidR="00F142BD" w:rsidRPr="0064746F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To copy all the files from a specified directory, type:</w:t>
      </w:r>
    </w:p>
    <w:p w14:paraId="5BFED9C2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scp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etc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ssh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/* 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root@centos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:/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tmp</w:t>
      </w:r>
      <w:proofErr w:type="spellEnd"/>
    </w:p>
    <w:p w14:paraId="5AF4DC07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root@centos's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 xml:space="preserve"> password: </w:t>
      </w:r>
      <w:del w:id="5" w:author="Unknown">
        <w:r w:rsidRPr="0064746F">
          <w:rPr>
            <w:rStyle w:val="Strong"/>
            <w:rFonts w:ascii="Trebuchet MS" w:hAnsi="Trebuchet MS"/>
            <w:strike/>
            <w:color w:val="555555"/>
            <w:sz w:val="24"/>
            <w:szCs w:val="24"/>
            <w:bdr w:val="none" w:sz="0" w:space="0" w:color="auto" w:frame="1"/>
          </w:rPr>
          <w:delText>your password</w:delText>
        </w:r>
      </w:del>
    </w:p>
    <w:p w14:paraId="7EA9D3F4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>moduli                                        100</w:t>
      </w:r>
      <w:proofErr w:type="gramStart"/>
      <w:r w:rsidRPr="0064746F">
        <w:rPr>
          <w:rFonts w:ascii="Trebuchet MS" w:hAnsi="Trebuchet MS"/>
          <w:color w:val="555555"/>
          <w:sz w:val="24"/>
          <w:szCs w:val="24"/>
        </w:rPr>
        <w:t>%  236</w:t>
      </w:r>
      <w:proofErr w:type="gramEnd"/>
      <w:r w:rsidRPr="0064746F">
        <w:rPr>
          <w:rFonts w:ascii="Trebuchet MS" w:hAnsi="Trebuchet MS"/>
          <w:color w:val="555555"/>
          <w:sz w:val="24"/>
          <w:szCs w:val="24"/>
        </w:rPr>
        <w:t>KB 236.5KB/s   00:00</w:t>
      </w:r>
    </w:p>
    <w:p w14:paraId="5435288F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ssh_config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>                                    100% 2123     2.1KB/s   00:00</w:t>
      </w:r>
    </w:p>
    <w:p w14:paraId="1661C59A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sshd_config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>                                   100% 4442     4.3KB/s   00:00</w:t>
      </w:r>
    </w:p>
    <w:p w14:paraId="3FE65BA5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ssh_host_ecdsa_key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>                            100</w:t>
      </w:r>
      <w:proofErr w:type="gramStart"/>
      <w:r w:rsidRPr="0064746F">
        <w:rPr>
          <w:rFonts w:ascii="Trebuchet MS" w:hAnsi="Trebuchet MS"/>
          <w:color w:val="555555"/>
          <w:sz w:val="24"/>
          <w:szCs w:val="24"/>
        </w:rPr>
        <w:t>%  227</w:t>
      </w:r>
      <w:proofErr w:type="gramEnd"/>
      <w:r w:rsidRPr="0064746F">
        <w:rPr>
          <w:rFonts w:ascii="Trebuchet MS" w:hAnsi="Trebuchet MS"/>
          <w:color w:val="555555"/>
          <w:sz w:val="24"/>
          <w:szCs w:val="24"/>
        </w:rPr>
        <w:t>     0.2KB/s   00:00</w:t>
      </w:r>
    </w:p>
    <w:p w14:paraId="03569359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>ssh_host_ecdsa_key.pub                        100</w:t>
      </w:r>
      <w:proofErr w:type="gramStart"/>
      <w:r w:rsidRPr="0064746F">
        <w:rPr>
          <w:rFonts w:ascii="Trebuchet MS" w:hAnsi="Trebuchet MS"/>
          <w:color w:val="555555"/>
          <w:sz w:val="24"/>
          <w:szCs w:val="24"/>
        </w:rPr>
        <w:t>%  162</w:t>
      </w:r>
      <w:proofErr w:type="gramEnd"/>
      <w:r w:rsidRPr="0064746F">
        <w:rPr>
          <w:rFonts w:ascii="Trebuchet MS" w:hAnsi="Trebuchet MS"/>
          <w:color w:val="555555"/>
          <w:sz w:val="24"/>
          <w:szCs w:val="24"/>
        </w:rPr>
        <w:t>     0.2KB/s   00:00</w:t>
      </w:r>
    </w:p>
    <w:p w14:paraId="2B5F7EF9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ssh_host_rsa_key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>                              100% 1679     1.6KB/s   00:00</w:t>
      </w:r>
    </w:p>
    <w:p w14:paraId="0996CE6F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>ssh_host_rsa_key.pub                          100</w:t>
      </w:r>
      <w:proofErr w:type="gramStart"/>
      <w:r w:rsidRPr="0064746F">
        <w:rPr>
          <w:rFonts w:ascii="Trebuchet MS" w:hAnsi="Trebuchet MS"/>
          <w:color w:val="555555"/>
          <w:sz w:val="24"/>
          <w:szCs w:val="24"/>
        </w:rPr>
        <w:t>%  382</w:t>
      </w:r>
      <w:proofErr w:type="gramEnd"/>
      <w:r w:rsidRPr="0064746F">
        <w:rPr>
          <w:rFonts w:ascii="Trebuchet MS" w:hAnsi="Trebuchet MS"/>
          <w:color w:val="555555"/>
          <w:sz w:val="24"/>
          <w:szCs w:val="24"/>
        </w:rPr>
        <w:t>     0.4KB/s   00:00</w:t>
      </w:r>
    </w:p>
    <w:p w14:paraId="797A1FBC" w14:textId="77777777" w:rsidR="00F142BD" w:rsidRPr="0064746F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Note: If directories appear in the list created by the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*</w:t>
      </w:r>
      <w:r w:rsidRPr="0064746F">
        <w:rPr>
          <w:rFonts w:ascii="Trebuchet MS" w:hAnsi="Trebuchet MS" w:cs="Arial"/>
          <w:color w:val="555555"/>
        </w:rPr>
        <w:t>, there are not transferred: you get a “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not a regular file</w:t>
      </w:r>
      <w:r w:rsidRPr="0064746F">
        <w:rPr>
          <w:rFonts w:ascii="Trebuchet MS" w:hAnsi="Trebuchet MS" w:cs="Arial"/>
          <w:color w:val="555555"/>
        </w:rPr>
        <w:t>” error (use the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tar</w:t>
      </w:r>
      <w:r w:rsidRPr="0064746F">
        <w:rPr>
          <w:rFonts w:ascii="Trebuchet MS" w:hAnsi="Trebuchet MS" w:cs="Arial"/>
          <w:color w:val="555555"/>
        </w:rPr>
        <w:t> command to transfer directories).</w:t>
      </w:r>
    </w:p>
    <w:p w14:paraId="5D205DF7" w14:textId="77777777" w:rsidR="00F142BD" w:rsidRPr="0064746F" w:rsidRDefault="00F142BD" w:rsidP="00F142BD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64746F">
        <w:rPr>
          <w:rFonts w:ascii="Trebuchet MS" w:hAnsi="Trebuchet MS" w:cs="Arial"/>
          <w:b/>
          <w:color w:val="555555"/>
          <w:sz w:val="24"/>
          <w:szCs w:val="24"/>
        </w:rPr>
        <w:lastRenderedPageBreak/>
        <w:t>Transfer of a remote file</w:t>
      </w:r>
    </w:p>
    <w:p w14:paraId="3DC1B182" w14:textId="77777777" w:rsidR="00F142BD" w:rsidRPr="0064746F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Conversely, it is possible to transfer a file from a remote host.</w:t>
      </w:r>
    </w:p>
    <w:p w14:paraId="4AC3ADD4" w14:textId="77777777" w:rsidR="00F142BD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4FF0838B" w14:textId="77777777" w:rsidR="00F142BD" w:rsidRPr="0064746F" w:rsidRDefault="00F142BD" w:rsidP="00F14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On the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centos</w:t>
      </w:r>
      <w:r w:rsidRPr="0064746F">
        <w:rPr>
          <w:rFonts w:ascii="Trebuchet MS" w:hAnsi="Trebuchet MS" w:cs="Arial"/>
          <w:color w:val="555555"/>
        </w:rPr>
        <w:t> host, create the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rem</w:t>
      </w:r>
      <w:r w:rsidRPr="0064746F">
        <w:rPr>
          <w:rFonts w:ascii="Trebuchet MS" w:hAnsi="Trebuchet MS" w:cs="Arial"/>
          <w:color w:val="555555"/>
        </w:rPr>
        <w:t> file in the </w:t>
      </w:r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64746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tmp</w:t>
      </w:r>
      <w:proofErr w:type="spellEnd"/>
      <w:r w:rsidRPr="0064746F">
        <w:rPr>
          <w:rFonts w:ascii="Trebuchet MS" w:hAnsi="Trebuchet MS" w:cs="Arial"/>
          <w:color w:val="555555"/>
        </w:rPr>
        <w:t> directory:</w:t>
      </w:r>
    </w:p>
    <w:p w14:paraId="58F34A0E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cd /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tmp</w:t>
      </w:r>
      <w:proofErr w:type="spellEnd"/>
    </w:p>
    <w:p w14:paraId="086CDDC5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64746F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echo "This is another test." &gt; rem</w:t>
      </w:r>
    </w:p>
    <w:p w14:paraId="53848A82" w14:textId="77777777" w:rsidR="00F142BD" w:rsidRPr="0064746F" w:rsidRDefault="00F142BD" w:rsidP="00F142BD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64746F">
        <w:rPr>
          <w:rFonts w:ascii="Trebuchet MS" w:hAnsi="Trebuchet MS" w:cs="Arial"/>
          <w:color w:val="555555"/>
        </w:rPr>
        <w:t>Locally, to transfer the file, type:</w:t>
      </w:r>
    </w:p>
    <w:p w14:paraId="1EC2830E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64746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scp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root@centos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:/</w:t>
      </w:r>
      <w:proofErr w:type="spellStart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tmp</w:t>
      </w:r>
      <w:proofErr w:type="spellEnd"/>
      <w:r w:rsidRPr="0064746F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/rem rem</w:t>
      </w:r>
    </w:p>
    <w:p w14:paraId="272A8428" w14:textId="77777777" w:rsidR="00F142BD" w:rsidRPr="0064746F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64746F">
        <w:rPr>
          <w:rFonts w:ascii="Trebuchet MS" w:hAnsi="Trebuchet MS"/>
          <w:color w:val="555555"/>
          <w:sz w:val="24"/>
          <w:szCs w:val="24"/>
        </w:rPr>
        <w:t>root@centos's</w:t>
      </w:r>
      <w:proofErr w:type="spellEnd"/>
      <w:r w:rsidRPr="0064746F">
        <w:rPr>
          <w:rFonts w:ascii="Trebuchet MS" w:hAnsi="Trebuchet MS"/>
          <w:color w:val="555555"/>
          <w:sz w:val="24"/>
          <w:szCs w:val="24"/>
        </w:rPr>
        <w:t xml:space="preserve"> password: </w:t>
      </w:r>
      <w:del w:id="6" w:author="Unknown">
        <w:r w:rsidRPr="0064746F">
          <w:rPr>
            <w:rStyle w:val="Strong"/>
            <w:rFonts w:ascii="Trebuchet MS" w:hAnsi="Trebuchet MS"/>
            <w:strike/>
            <w:color w:val="555555"/>
            <w:sz w:val="24"/>
            <w:szCs w:val="24"/>
            <w:bdr w:val="none" w:sz="0" w:space="0" w:color="auto" w:frame="1"/>
          </w:rPr>
          <w:delText>your password</w:delText>
        </w:r>
      </w:del>
    </w:p>
    <w:p w14:paraId="251CC4BB" w14:textId="77777777" w:rsidR="00F142BD" w:rsidRDefault="00F142BD" w:rsidP="00F142BD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 w:rsidRPr="0064746F">
        <w:rPr>
          <w:rFonts w:ascii="Trebuchet MS" w:hAnsi="Trebuchet MS"/>
          <w:color w:val="555555"/>
          <w:sz w:val="24"/>
          <w:szCs w:val="24"/>
        </w:rPr>
        <w:t>rem</w:t>
      </w:r>
      <w:r>
        <w:rPr>
          <w:color w:val="555555"/>
          <w:sz w:val="21"/>
          <w:szCs w:val="21"/>
        </w:rPr>
        <w:t>                                           100%   22     0.0KB/s   00:00    </w:t>
      </w:r>
    </w:p>
    <w:p w14:paraId="5BB3F760" w14:textId="77777777" w:rsidR="00F142BD" w:rsidRPr="00033182" w:rsidRDefault="00F142BD" w:rsidP="00F142BD">
      <w:pPr>
        <w:spacing w:line="276" w:lineRule="auto"/>
        <w:rPr>
          <w:rFonts w:ascii="Trebuchet MS" w:hAnsi="Trebuchet MS"/>
        </w:rPr>
      </w:pPr>
    </w:p>
    <w:p w14:paraId="177F06CC" w14:textId="77777777" w:rsidR="00A7681D" w:rsidRDefault="00A7681D"/>
    <w:sectPr w:rsidR="00A7681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CB"/>
    <w:multiLevelType w:val="multilevel"/>
    <w:tmpl w:val="972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36012"/>
    <w:multiLevelType w:val="multilevel"/>
    <w:tmpl w:val="D6DA141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2" w15:restartNumberingAfterBreak="0">
    <w:nsid w:val="12353DE9"/>
    <w:multiLevelType w:val="multilevel"/>
    <w:tmpl w:val="C8D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31531"/>
    <w:multiLevelType w:val="multilevel"/>
    <w:tmpl w:val="384A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F3139"/>
    <w:multiLevelType w:val="multilevel"/>
    <w:tmpl w:val="176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67767"/>
    <w:multiLevelType w:val="multilevel"/>
    <w:tmpl w:val="DBBC4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D9D10B9"/>
    <w:multiLevelType w:val="multilevel"/>
    <w:tmpl w:val="9C5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21A4"/>
    <w:multiLevelType w:val="multilevel"/>
    <w:tmpl w:val="7EC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B3A66"/>
    <w:multiLevelType w:val="hybridMultilevel"/>
    <w:tmpl w:val="22A6BE20"/>
    <w:lvl w:ilvl="0" w:tplc="93E8A5FC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A006062"/>
    <w:multiLevelType w:val="multilevel"/>
    <w:tmpl w:val="D504B1D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0" w15:restartNumberingAfterBreak="0">
    <w:nsid w:val="3D2C713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F013A08"/>
    <w:multiLevelType w:val="hybridMultilevel"/>
    <w:tmpl w:val="0862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00956"/>
    <w:multiLevelType w:val="multilevel"/>
    <w:tmpl w:val="CC8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decimal"/>
      <w:lvlText w:val="%2."/>
      <w:lvlJc w:val="left"/>
      <w:pPr>
        <w:ind w:left="117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86986"/>
    <w:multiLevelType w:val="hybridMultilevel"/>
    <w:tmpl w:val="1E84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2730F"/>
    <w:multiLevelType w:val="multilevel"/>
    <w:tmpl w:val="C4BAB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5" w15:restartNumberingAfterBreak="0">
    <w:nsid w:val="4D306DFA"/>
    <w:multiLevelType w:val="multilevel"/>
    <w:tmpl w:val="B07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94DE2"/>
    <w:multiLevelType w:val="multilevel"/>
    <w:tmpl w:val="296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535A4"/>
    <w:multiLevelType w:val="multilevel"/>
    <w:tmpl w:val="0EE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11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6C6440"/>
    <w:multiLevelType w:val="multilevel"/>
    <w:tmpl w:val="520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990753"/>
    <w:multiLevelType w:val="multilevel"/>
    <w:tmpl w:val="34D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665CB"/>
    <w:multiLevelType w:val="multilevel"/>
    <w:tmpl w:val="E2543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A02ACE"/>
    <w:multiLevelType w:val="multilevel"/>
    <w:tmpl w:val="873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20"/>
  </w:num>
  <w:num w:numId="5">
    <w:abstractNumId w:val="15"/>
  </w:num>
  <w:num w:numId="6">
    <w:abstractNumId w:val="17"/>
  </w:num>
  <w:num w:numId="7">
    <w:abstractNumId w:val="22"/>
  </w:num>
  <w:num w:numId="8">
    <w:abstractNumId w:val="13"/>
  </w:num>
  <w:num w:numId="9">
    <w:abstractNumId w:val="10"/>
  </w:num>
  <w:num w:numId="10">
    <w:abstractNumId w:val="14"/>
  </w:num>
  <w:num w:numId="11">
    <w:abstractNumId w:val="21"/>
  </w:num>
  <w:num w:numId="12">
    <w:abstractNumId w:val="1"/>
  </w:num>
  <w:num w:numId="13">
    <w:abstractNumId w:val="9"/>
  </w:num>
  <w:num w:numId="14">
    <w:abstractNumId w:val="5"/>
  </w:num>
  <w:num w:numId="15">
    <w:abstractNumId w:val="8"/>
  </w:num>
  <w:num w:numId="16">
    <w:abstractNumId w:val="11"/>
  </w:num>
  <w:num w:numId="17">
    <w:abstractNumId w:val="18"/>
  </w:num>
  <w:num w:numId="18">
    <w:abstractNumId w:val="2"/>
  </w:num>
  <w:num w:numId="19">
    <w:abstractNumId w:val="3"/>
  </w:num>
  <w:num w:numId="20">
    <w:abstractNumId w:val="19"/>
  </w:num>
  <w:num w:numId="21">
    <w:abstractNumId w:val="0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D"/>
    <w:rsid w:val="001878E6"/>
    <w:rsid w:val="00705330"/>
    <w:rsid w:val="00A7681D"/>
    <w:rsid w:val="00BA3EAA"/>
    <w:rsid w:val="00D23A6B"/>
    <w:rsid w:val="00F1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AC92"/>
  <w15:chartTrackingRefBased/>
  <w15:docId w15:val="{0CA7CB54-4EE6-44DE-8EE0-3F63BDCA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2BD"/>
  </w:style>
  <w:style w:type="paragraph" w:styleId="Heading1">
    <w:name w:val="heading 1"/>
    <w:basedOn w:val="Normal"/>
    <w:next w:val="Normal"/>
    <w:link w:val="Heading1Char"/>
    <w:uiPriority w:val="9"/>
    <w:qFormat/>
    <w:rsid w:val="00F142B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B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B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B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142B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142B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142B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42B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14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2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4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42B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3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pub?id=1IC9yOXj7j6cdLLxWEBAGRL6wl97tFxgjLUEHIX3MSTs&amp;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pointer.de/blog/projects/blame-game.html" TargetMode="External"/><Relationship Id="rId5" Type="http://schemas.openxmlformats.org/officeDocument/2006/relationships/hyperlink" Target="https://www.certdepot.net/rhel7-rhcsa-exam-objectiv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5</cp:revision>
  <dcterms:created xsi:type="dcterms:W3CDTF">2019-04-05T12:34:00Z</dcterms:created>
  <dcterms:modified xsi:type="dcterms:W3CDTF">2019-09-13T13:11:00Z</dcterms:modified>
</cp:coreProperties>
</file>