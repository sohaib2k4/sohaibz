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999BC" w14:textId="7BB09971" w:rsidR="00356FB8" w:rsidRPr="00033182" w:rsidRDefault="00356FB8" w:rsidP="00026065">
      <w:pPr>
        <w:pStyle w:val="Title"/>
        <w:jc w:val="center"/>
      </w:pPr>
      <w:bookmarkStart w:id="0" w:name="_GoBack"/>
      <w:bookmarkEnd w:id="0"/>
      <w:r>
        <w:rPr>
          <w:rFonts w:eastAsia="Times New Roman"/>
        </w:rPr>
        <w:t>7.</w:t>
      </w:r>
      <w:r w:rsidRPr="00033182">
        <w:rPr>
          <w:rFonts w:eastAsia="Times New Roman"/>
        </w:rPr>
        <w:t>Manage security</w:t>
      </w:r>
    </w:p>
    <w:p w14:paraId="094A632E" w14:textId="14DFADB8" w:rsidR="00356FB8" w:rsidRPr="00356FB8" w:rsidRDefault="00356FB8" w:rsidP="00356FB8">
      <w:pPr>
        <w:pStyle w:val="ListParagraph"/>
        <w:numPr>
          <w:ilvl w:val="0"/>
          <w:numId w:val="3"/>
        </w:numPr>
        <w:spacing w:before="100" w:beforeAutospacing="1" w:after="100" w:afterAutospacing="1" w:line="276" w:lineRule="auto"/>
        <w:rPr>
          <w:rFonts w:ascii="Trebuchet MS" w:eastAsia="Times New Roman" w:hAnsi="Trebuchet MS" w:cs="Times New Roman"/>
          <w:b/>
          <w:sz w:val="24"/>
          <w:szCs w:val="24"/>
        </w:rPr>
      </w:pPr>
      <w:r w:rsidRPr="00356FB8">
        <w:rPr>
          <w:rFonts w:ascii="Trebuchet MS" w:eastAsia="Times New Roman" w:hAnsi="Trebuchet MS" w:cs="Times New Roman"/>
          <w:b/>
          <w:sz w:val="24"/>
          <w:szCs w:val="24"/>
        </w:rPr>
        <w:t>Configure firewall settings using firewall-config, firewall-</w:t>
      </w:r>
      <w:proofErr w:type="spellStart"/>
      <w:r w:rsidRPr="00356FB8">
        <w:rPr>
          <w:rFonts w:ascii="Trebuchet MS" w:eastAsia="Times New Roman" w:hAnsi="Trebuchet MS" w:cs="Times New Roman"/>
          <w:b/>
          <w:sz w:val="24"/>
          <w:szCs w:val="24"/>
        </w:rPr>
        <w:t>cmd</w:t>
      </w:r>
      <w:proofErr w:type="spellEnd"/>
      <w:r w:rsidRPr="00356FB8">
        <w:rPr>
          <w:rFonts w:ascii="Trebuchet MS" w:eastAsia="Times New Roman" w:hAnsi="Trebuchet MS" w:cs="Times New Roman"/>
          <w:b/>
          <w:sz w:val="24"/>
          <w:szCs w:val="24"/>
        </w:rPr>
        <w:t>, or iptables</w:t>
      </w:r>
    </w:p>
    <w:p w14:paraId="349EF267"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is the new userland interface in </w:t>
      </w:r>
      <w:r w:rsidRPr="00356FB8">
        <w:rPr>
          <w:rStyle w:val="Strong"/>
          <w:rFonts w:ascii="Trebuchet MS" w:eastAsiaTheme="majorEastAsia" w:hAnsi="Trebuchet MS" w:cs="Arial"/>
          <w:color w:val="555555"/>
          <w:sz w:val="22"/>
          <w:szCs w:val="22"/>
          <w:bdr w:val="none" w:sz="0" w:space="0" w:color="auto" w:frame="1"/>
        </w:rPr>
        <w:t>RHEL 7</w:t>
      </w:r>
      <w:r w:rsidRPr="00356FB8">
        <w:rPr>
          <w:rFonts w:ascii="Trebuchet MS" w:hAnsi="Trebuchet MS" w:cs="Arial"/>
          <w:color w:val="555555"/>
          <w:sz w:val="22"/>
          <w:szCs w:val="22"/>
        </w:rPr>
        <w:t>. It replaces the </w:t>
      </w:r>
      <w:r w:rsidRPr="00356FB8">
        <w:rPr>
          <w:rStyle w:val="Strong"/>
          <w:rFonts w:ascii="Trebuchet MS" w:eastAsiaTheme="majorEastAsia" w:hAnsi="Trebuchet MS" w:cs="Arial"/>
          <w:color w:val="555555"/>
          <w:sz w:val="22"/>
          <w:szCs w:val="22"/>
          <w:bdr w:val="none" w:sz="0" w:space="0" w:color="auto" w:frame="1"/>
        </w:rPr>
        <w:t>iptables</w:t>
      </w:r>
      <w:r w:rsidRPr="00356FB8">
        <w:rPr>
          <w:rFonts w:ascii="Trebuchet MS" w:hAnsi="Trebuchet MS" w:cs="Arial"/>
          <w:color w:val="555555"/>
          <w:sz w:val="22"/>
          <w:szCs w:val="22"/>
        </w:rPr>
        <w:t> interface and connects to the </w:t>
      </w:r>
      <w:proofErr w:type="spellStart"/>
      <w:r w:rsidRPr="00356FB8">
        <w:rPr>
          <w:rStyle w:val="Strong"/>
          <w:rFonts w:ascii="Trebuchet MS" w:eastAsiaTheme="majorEastAsia" w:hAnsi="Trebuchet MS" w:cs="Arial"/>
          <w:color w:val="555555"/>
          <w:sz w:val="22"/>
          <w:szCs w:val="22"/>
          <w:bdr w:val="none" w:sz="0" w:space="0" w:color="auto" w:frame="1"/>
        </w:rPr>
        <w:t>netfilter</w:t>
      </w:r>
      <w:proofErr w:type="spellEnd"/>
      <w:r w:rsidRPr="00356FB8">
        <w:rPr>
          <w:rFonts w:ascii="Trebuchet MS" w:hAnsi="Trebuchet MS" w:cs="Arial"/>
          <w:color w:val="555555"/>
          <w:sz w:val="22"/>
          <w:szCs w:val="22"/>
        </w:rPr>
        <w:t> kernel code. It mainly improves the security rules management by allowing configuration changes without stopping the current connections.</w:t>
      </w:r>
    </w:p>
    <w:p w14:paraId="1D6AF520"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50C624F2" w14:textId="14871630"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know if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is running, type:</w:t>
      </w:r>
    </w:p>
    <w:p w14:paraId="5C84355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Style w:val="Strong"/>
          <w:rFonts w:ascii="Trebuchet MS" w:eastAsiaTheme="majorEastAsia" w:hAnsi="Trebuchet MS"/>
          <w:color w:val="555555"/>
          <w:sz w:val="22"/>
          <w:szCs w:val="22"/>
          <w:bdr w:val="none" w:sz="0" w:space="0" w:color="auto" w:frame="1"/>
        </w:rPr>
        <w:t>systemctl</w:t>
      </w:r>
      <w:proofErr w:type="spellEnd"/>
      <w:r w:rsidRPr="00356FB8">
        <w:rPr>
          <w:rStyle w:val="Strong"/>
          <w:rFonts w:ascii="Trebuchet MS" w:eastAsiaTheme="majorEastAsia" w:hAnsi="Trebuchet MS"/>
          <w:color w:val="555555"/>
          <w:sz w:val="22"/>
          <w:szCs w:val="22"/>
          <w:bdr w:val="none" w:sz="0" w:space="0" w:color="auto" w:frame="1"/>
        </w:rPr>
        <w:t xml:space="preserve"> status </w:t>
      </w:r>
      <w:proofErr w:type="spellStart"/>
      <w:r w:rsidRPr="00356FB8">
        <w:rPr>
          <w:rStyle w:val="Strong"/>
          <w:rFonts w:ascii="Trebuchet MS" w:eastAsiaTheme="majorEastAsia" w:hAnsi="Trebuchet MS"/>
          <w:color w:val="555555"/>
          <w:sz w:val="22"/>
          <w:szCs w:val="22"/>
          <w:bdr w:val="none" w:sz="0" w:space="0" w:color="auto" w:frame="1"/>
        </w:rPr>
        <w:t>firewalld</w:t>
      </w:r>
      <w:proofErr w:type="spellEnd"/>
    </w:p>
    <w:p w14:paraId="56FF849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proofErr w:type="gramStart"/>
      <w:r w:rsidRPr="00356FB8">
        <w:rPr>
          <w:rFonts w:ascii="Trebuchet MS" w:hAnsi="Trebuchet MS"/>
          <w:color w:val="555555"/>
          <w:sz w:val="22"/>
          <w:szCs w:val="22"/>
        </w:rPr>
        <w:t>firewalld.service</w:t>
      </w:r>
      <w:proofErr w:type="spellEnd"/>
      <w:proofErr w:type="gramEnd"/>
      <w:r w:rsidRPr="00356FB8">
        <w:rPr>
          <w:rFonts w:ascii="Trebuchet MS" w:hAnsi="Trebuchet MS"/>
          <w:color w:val="555555"/>
          <w:sz w:val="22"/>
          <w:szCs w:val="22"/>
        </w:rPr>
        <w:t xml:space="preserve"> - </w:t>
      </w:r>
      <w:proofErr w:type="spellStart"/>
      <w:r w:rsidRPr="00356FB8">
        <w:rPr>
          <w:rFonts w:ascii="Trebuchet MS" w:hAnsi="Trebuchet MS"/>
          <w:color w:val="555555"/>
          <w:sz w:val="22"/>
          <w:szCs w:val="22"/>
        </w:rPr>
        <w:t>firewalld</w:t>
      </w:r>
      <w:proofErr w:type="spellEnd"/>
      <w:r w:rsidRPr="00356FB8">
        <w:rPr>
          <w:rFonts w:ascii="Trebuchet MS" w:hAnsi="Trebuchet MS"/>
          <w:color w:val="555555"/>
          <w:sz w:val="22"/>
          <w:szCs w:val="22"/>
        </w:rPr>
        <w:t xml:space="preserve"> - dynamic firewall daemon</w:t>
      </w:r>
    </w:p>
    <w:p w14:paraId="238DF52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Loaded: loaded (/</w:t>
      </w:r>
      <w:proofErr w:type="spellStart"/>
      <w:r w:rsidRPr="00356FB8">
        <w:rPr>
          <w:rFonts w:ascii="Trebuchet MS" w:hAnsi="Trebuchet MS"/>
          <w:color w:val="555555"/>
          <w:sz w:val="22"/>
          <w:szCs w:val="22"/>
        </w:rPr>
        <w:t>usr</w:t>
      </w:r>
      <w:proofErr w:type="spellEnd"/>
      <w:r w:rsidRPr="00356FB8">
        <w:rPr>
          <w:rFonts w:ascii="Trebuchet MS" w:hAnsi="Trebuchet MS"/>
          <w:color w:val="555555"/>
          <w:sz w:val="22"/>
          <w:szCs w:val="22"/>
        </w:rPr>
        <w:t>/lib/</w:t>
      </w:r>
      <w:proofErr w:type="spellStart"/>
      <w:r w:rsidRPr="00356FB8">
        <w:rPr>
          <w:rFonts w:ascii="Trebuchet MS" w:hAnsi="Trebuchet MS"/>
          <w:color w:val="555555"/>
          <w:sz w:val="22"/>
          <w:szCs w:val="22"/>
        </w:rPr>
        <w:t>systemd</w:t>
      </w:r>
      <w:proofErr w:type="spellEnd"/>
      <w:r w:rsidRPr="00356FB8">
        <w:rPr>
          <w:rFonts w:ascii="Trebuchet MS" w:hAnsi="Trebuchet MS"/>
          <w:color w:val="555555"/>
          <w:sz w:val="22"/>
          <w:szCs w:val="22"/>
        </w:rPr>
        <w:t>/system/</w:t>
      </w:r>
      <w:proofErr w:type="spellStart"/>
      <w:r w:rsidRPr="00356FB8">
        <w:rPr>
          <w:rFonts w:ascii="Trebuchet MS" w:hAnsi="Trebuchet MS"/>
          <w:color w:val="555555"/>
          <w:sz w:val="22"/>
          <w:szCs w:val="22"/>
        </w:rPr>
        <w:t>firewalld.service</w:t>
      </w:r>
      <w:proofErr w:type="spellEnd"/>
      <w:r w:rsidRPr="00356FB8">
        <w:rPr>
          <w:rFonts w:ascii="Trebuchet MS" w:hAnsi="Trebuchet MS"/>
          <w:color w:val="555555"/>
          <w:sz w:val="22"/>
          <w:szCs w:val="22"/>
        </w:rPr>
        <w:t>; enabled)</w:t>
      </w:r>
    </w:p>
    <w:p w14:paraId="1803061B"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Active: </w:t>
      </w:r>
      <w:r w:rsidRPr="00356FB8">
        <w:rPr>
          <w:rStyle w:val="Strong"/>
          <w:rFonts w:ascii="Trebuchet MS" w:eastAsiaTheme="majorEastAsia" w:hAnsi="Trebuchet MS"/>
          <w:color w:val="555555"/>
          <w:sz w:val="22"/>
          <w:szCs w:val="22"/>
          <w:bdr w:val="none" w:sz="0" w:space="0" w:color="auto" w:frame="1"/>
        </w:rPr>
        <w:t>active</w:t>
      </w:r>
      <w:r w:rsidRPr="00356FB8">
        <w:rPr>
          <w:rFonts w:ascii="Trebuchet MS" w:hAnsi="Trebuchet MS"/>
          <w:color w:val="555555"/>
          <w:sz w:val="22"/>
          <w:szCs w:val="22"/>
        </w:rPr>
        <w:t xml:space="preserve"> (running) since Tue 2014-06-17 11:14:49 CEST; 5 days ago</w:t>
      </w:r>
    </w:p>
    <w:p w14:paraId="470DF5F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
    <w:p w14:paraId="7DA24C30"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or alternatively:</w:t>
      </w:r>
    </w:p>
    <w:p w14:paraId="5651BB8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--state</w:t>
      </w:r>
    </w:p>
    <w:p w14:paraId="18933DA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running</w:t>
      </w:r>
    </w:p>
    <w:p w14:paraId="63AFDCF8"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If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is not running, the command displays </w:t>
      </w:r>
      <w:r w:rsidRPr="00356FB8">
        <w:rPr>
          <w:rStyle w:val="Strong"/>
          <w:rFonts w:ascii="Trebuchet MS" w:eastAsiaTheme="majorEastAsia" w:hAnsi="Trebuchet MS" w:cs="Arial"/>
          <w:color w:val="555555"/>
          <w:sz w:val="22"/>
          <w:szCs w:val="22"/>
          <w:bdr w:val="none" w:sz="0" w:space="0" w:color="auto" w:frame="1"/>
        </w:rPr>
        <w:t>not running</w:t>
      </w:r>
      <w:r w:rsidRPr="00356FB8">
        <w:rPr>
          <w:rFonts w:ascii="Trebuchet MS" w:hAnsi="Trebuchet MS" w:cs="Arial"/>
          <w:color w:val="555555"/>
          <w:sz w:val="22"/>
          <w:szCs w:val="22"/>
        </w:rPr>
        <w:t>.</w:t>
      </w:r>
    </w:p>
    <w:p w14:paraId="63B3FC08"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If you’ve got several network interfaces in </w:t>
      </w:r>
      <w:r w:rsidRPr="00356FB8">
        <w:rPr>
          <w:rStyle w:val="Strong"/>
          <w:rFonts w:ascii="Trebuchet MS" w:eastAsiaTheme="majorEastAsia" w:hAnsi="Trebuchet MS" w:cs="Arial"/>
          <w:color w:val="555555"/>
          <w:sz w:val="22"/>
          <w:szCs w:val="22"/>
          <w:bdr w:val="none" w:sz="0" w:space="0" w:color="auto" w:frame="1"/>
        </w:rPr>
        <w:t>IPv4</w:t>
      </w:r>
      <w:r w:rsidRPr="00356FB8">
        <w:rPr>
          <w:rFonts w:ascii="Trebuchet MS" w:hAnsi="Trebuchet MS" w:cs="Arial"/>
          <w:color w:val="555555"/>
          <w:sz w:val="22"/>
          <w:szCs w:val="22"/>
        </w:rPr>
        <w:t>, you will have to activate </w:t>
      </w:r>
      <w:proofErr w:type="spellStart"/>
      <w:r w:rsidRPr="00356FB8">
        <w:rPr>
          <w:rStyle w:val="Strong"/>
          <w:rFonts w:ascii="Trebuchet MS" w:eastAsiaTheme="majorEastAsia" w:hAnsi="Trebuchet MS" w:cs="Arial"/>
          <w:color w:val="555555"/>
          <w:sz w:val="22"/>
          <w:szCs w:val="22"/>
          <w:bdr w:val="none" w:sz="0" w:space="0" w:color="auto" w:frame="1"/>
        </w:rPr>
        <w:t>ip</w:t>
      </w:r>
      <w:proofErr w:type="spellEnd"/>
      <w:r w:rsidRPr="00356FB8">
        <w:rPr>
          <w:rStyle w:val="Strong"/>
          <w:rFonts w:ascii="Trebuchet MS" w:eastAsiaTheme="majorEastAsia" w:hAnsi="Trebuchet MS" w:cs="Arial"/>
          <w:color w:val="555555"/>
          <w:sz w:val="22"/>
          <w:szCs w:val="22"/>
          <w:bdr w:val="none" w:sz="0" w:space="0" w:color="auto" w:frame="1"/>
        </w:rPr>
        <w:t xml:space="preserve"> forwarding</w:t>
      </w:r>
      <w:r w:rsidRPr="00356FB8">
        <w:rPr>
          <w:rFonts w:ascii="Trebuchet MS" w:hAnsi="Trebuchet MS" w:cs="Arial"/>
          <w:color w:val="555555"/>
          <w:sz w:val="22"/>
          <w:szCs w:val="22"/>
        </w:rPr>
        <w:t>.</w:t>
      </w:r>
      <w:r w:rsidRPr="00356FB8">
        <w:rPr>
          <w:rFonts w:ascii="Trebuchet MS" w:hAnsi="Trebuchet MS" w:cs="Arial"/>
          <w:color w:val="555555"/>
          <w:sz w:val="22"/>
          <w:szCs w:val="22"/>
        </w:rPr>
        <w:br/>
      </w:r>
    </w:p>
    <w:p w14:paraId="6CBCF89F" w14:textId="2B4A7D41"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do that, paste the following line into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sysctl.conf</w:t>
      </w:r>
      <w:proofErr w:type="spellEnd"/>
      <w:r w:rsidRPr="00356FB8">
        <w:rPr>
          <w:rFonts w:ascii="Trebuchet MS" w:hAnsi="Trebuchet MS" w:cs="Arial"/>
          <w:color w:val="555555"/>
          <w:sz w:val="22"/>
          <w:szCs w:val="22"/>
        </w:rPr>
        <w:t> file:</w:t>
      </w:r>
    </w:p>
    <w:p w14:paraId="289AE67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gramStart"/>
      <w:r w:rsidRPr="00356FB8">
        <w:rPr>
          <w:rStyle w:val="Strong"/>
          <w:rFonts w:ascii="Trebuchet MS" w:eastAsiaTheme="majorEastAsia" w:hAnsi="Trebuchet MS"/>
          <w:color w:val="555555"/>
          <w:sz w:val="22"/>
          <w:szCs w:val="22"/>
          <w:bdr w:val="none" w:sz="0" w:space="0" w:color="auto" w:frame="1"/>
        </w:rPr>
        <w:t>net.ipv4.ip</w:t>
      </w:r>
      <w:proofErr w:type="gramEnd"/>
      <w:r w:rsidRPr="00356FB8">
        <w:rPr>
          <w:rStyle w:val="Strong"/>
          <w:rFonts w:ascii="Trebuchet MS" w:eastAsiaTheme="majorEastAsia" w:hAnsi="Trebuchet MS"/>
          <w:color w:val="555555"/>
          <w:sz w:val="22"/>
          <w:szCs w:val="22"/>
          <w:bdr w:val="none" w:sz="0" w:space="0" w:color="auto" w:frame="1"/>
        </w:rPr>
        <w:t>_forward=1</w:t>
      </w:r>
    </w:p>
    <w:p w14:paraId="59895DFE"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Then, activate the configuration:</w:t>
      </w:r>
    </w:p>
    <w:p w14:paraId="05E7BA8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Style w:val="Strong"/>
          <w:rFonts w:ascii="Trebuchet MS" w:eastAsiaTheme="majorEastAsia" w:hAnsi="Trebuchet MS"/>
          <w:color w:val="555555"/>
          <w:sz w:val="22"/>
          <w:szCs w:val="22"/>
          <w:bdr w:val="none" w:sz="0" w:space="0" w:color="auto" w:frame="1"/>
        </w:rPr>
        <w:t>sysctl</w:t>
      </w:r>
      <w:proofErr w:type="spellEnd"/>
      <w:r w:rsidRPr="00356FB8">
        <w:rPr>
          <w:rStyle w:val="Strong"/>
          <w:rFonts w:ascii="Trebuchet MS" w:eastAsiaTheme="majorEastAsia" w:hAnsi="Trebuchet MS"/>
          <w:color w:val="555555"/>
          <w:sz w:val="22"/>
          <w:szCs w:val="22"/>
          <w:bdr w:val="none" w:sz="0" w:space="0" w:color="auto" w:frame="1"/>
        </w:rPr>
        <w:t xml:space="preserve"> -p</w:t>
      </w:r>
    </w:p>
    <w:p w14:paraId="25EBC468"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If you interested in kernel parameter configuration, there is a </w:t>
      </w:r>
      <w:hyperlink r:id="rId5" w:history="1">
        <w:r w:rsidRPr="00356FB8">
          <w:rPr>
            <w:rStyle w:val="Hyperlink"/>
            <w:rFonts w:ascii="Trebuchet MS" w:eastAsiaTheme="majorEastAsia" w:hAnsi="Trebuchet MS" w:cs="Arial"/>
            <w:color w:val="0066CC"/>
            <w:sz w:val="22"/>
            <w:szCs w:val="22"/>
            <w:bdr w:val="none" w:sz="0" w:space="0" w:color="auto" w:frame="1"/>
          </w:rPr>
          <w:t xml:space="preserve">tutorial about the </w:t>
        </w:r>
        <w:proofErr w:type="spellStart"/>
        <w:r w:rsidRPr="00356FB8">
          <w:rPr>
            <w:rStyle w:val="Hyperlink"/>
            <w:rFonts w:ascii="Trebuchet MS" w:eastAsiaTheme="majorEastAsia" w:hAnsi="Trebuchet MS" w:cs="Arial"/>
            <w:color w:val="0066CC"/>
            <w:sz w:val="22"/>
            <w:szCs w:val="22"/>
            <w:bdr w:val="none" w:sz="0" w:space="0" w:color="auto" w:frame="1"/>
          </w:rPr>
          <w:t>sysctl</w:t>
        </w:r>
        <w:proofErr w:type="spellEnd"/>
        <w:r w:rsidRPr="00356FB8">
          <w:rPr>
            <w:rStyle w:val="Hyperlink"/>
            <w:rFonts w:ascii="Trebuchet MS" w:eastAsiaTheme="majorEastAsia" w:hAnsi="Trebuchet MS" w:cs="Arial"/>
            <w:color w:val="0066CC"/>
            <w:sz w:val="22"/>
            <w:szCs w:val="22"/>
            <w:bdr w:val="none" w:sz="0" w:space="0" w:color="auto" w:frame="1"/>
          </w:rPr>
          <w:t xml:space="preserve"> command</w:t>
        </w:r>
      </w:hyperlink>
      <w:r w:rsidRPr="00356FB8">
        <w:rPr>
          <w:rFonts w:ascii="Trebuchet MS" w:hAnsi="Trebuchet MS" w:cs="Arial"/>
          <w:color w:val="555555"/>
          <w:sz w:val="22"/>
          <w:szCs w:val="22"/>
        </w:rPr>
        <w:t>.</w:t>
      </w:r>
    </w:p>
    <w:p w14:paraId="60DA8AD1"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Although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is the </w:t>
      </w:r>
      <w:r w:rsidRPr="00356FB8">
        <w:rPr>
          <w:rStyle w:val="Strong"/>
          <w:rFonts w:ascii="Trebuchet MS" w:eastAsiaTheme="majorEastAsia" w:hAnsi="Trebuchet MS" w:cs="Arial"/>
          <w:color w:val="555555"/>
          <w:sz w:val="22"/>
          <w:szCs w:val="22"/>
          <w:bdr w:val="none" w:sz="0" w:space="0" w:color="auto" w:frame="1"/>
        </w:rPr>
        <w:t>RHEL 7</w:t>
      </w:r>
      <w:r w:rsidRPr="00356FB8">
        <w:rPr>
          <w:rFonts w:ascii="Trebuchet MS" w:hAnsi="Trebuchet MS" w:cs="Arial"/>
          <w:color w:val="555555"/>
          <w:sz w:val="22"/>
          <w:szCs w:val="22"/>
        </w:rPr>
        <w:t> way to deal with firewalls and provides many improvements, </w:t>
      </w:r>
      <w:hyperlink r:id="rId6" w:tooltip="RHEL7: How to disable Firewalld and use Iptables instead." w:history="1">
        <w:r w:rsidRPr="00356FB8">
          <w:rPr>
            <w:rStyle w:val="Hyperlink"/>
            <w:rFonts w:ascii="Trebuchet MS" w:eastAsiaTheme="majorEastAsia" w:hAnsi="Trebuchet MS" w:cs="Arial"/>
            <w:color w:val="0066CC"/>
            <w:sz w:val="22"/>
            <w:szCs w:val="22"/>
            <w:bdr w:val="none" w:sz="0" w:space="0" w:color="auto" w:frame="1"/>
          </w:rPr>
          <w:t>iptables can still be used</w:t>
        </w:r>
      </w:hyperlink>
      <w:r w:rsidRPr="00356FB8">
        <w:rPr>
          <w:rFonts w:ascii="Trebuchet MS" w:hAnsi="Trebuchet MS" w:cs="Arial"/>
          <w:color w:val="555555"/>
          <w:sz w:val="22"/>
          <w:szCs w:val="22"/>
        </w:rPr>
        <w:t> (but both shouldn’t run at the same time).</w:t>
      </w:r>
    </w:p>
    <w:p w14:paraId="3B0C673E"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You can also look at the iptables rules created by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with the </w:t>
      </w:r>
      <w:r w:rsidRPr="00356FB8">
        <w:rPr>
          <w:rStyle w:val="Strong"/>
          <w:rFonts w:ascii="Trebuchet MS" w:eastAsiaTheme="majorEastAsia" w:hAnsi="Trebuchet MS" w:cs="Arial"/>
          <w:color w:val="555555"/>
          <w:sz w:val="22"/>
          <w:szCs w:val="22"/>
          <w:bdr w:val="none" w:sz="0" w:space="0" w:color="auto" w:frame="1"/>
        </w:rPr>
        <w:t>iptables-save</w:t>
      </w:r>
      <w:r w:rsidRPr="00356FB8">
        <w:rPr>
          <w:rFonts w:ascii="Trebuchet MS" w:hAnsi="Trebuchet MS" w:cs="Arial"/>
          <w:color w:val="555555"/>
          <w:sz w:val="22"/>
          <w:szCs w:val="22"/>
        </w:rPr>
        <w:t> command.</w:t>
      </w:r>
    </w:p>
    <w:p w14:paraId="65E17DE7"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Zone Management</w:t>
      </w:r>
    </w:p>
    <w:p w14:paraId="16A7F298"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 xml:space="preserve">Also, a new concept of zone appears: all network interfaces can </w:t>
      </w:r>
      <w:proofErr w:type="gramStart"/>
      <w:r w:rsidRPr="00356FB8">
        <w:rPr>
          <w:rFonts w:ascii="Trebuchet MS" w:hAnsi="Trebuchet MS" w:cs="Arial"/>
          <w:color w:val="555555"/>
          <w:sz w:val="22"/>
          <w:szCs w:val="22"/>
        </w:rPr>
        <w:t>be located in</w:t>
      </w:r>
      <w:proofErr w:type="gramEnd"/>
      <w:r w:rsidRPr="00356FB8">
        <w:rPr>
          <w:rFonts w:ascii="Trebuchet MS" w:hAnsi="Trebuchet MS" w:cs="Arial"/>
          <w:color w:val="555555"/>
          <w:sz w:val="22"/>
          <w:szCs w:val="22"/>
        </w:rPr>
        <w:t xml:space="preserve"> the same default zone or divided into different ones according to the levels of trust defined. In the latter case, this allows to restrict traffic based on origin zone (read this </w:t>
      </w:r>
      <w:hyperlink r:id="rId7" w:history="1">
        <w:r w:rsidRPr="00356FB8">
          <w:rPr>
            <w:rStyle w:val="Hyperlink"/>
            <w:rFonts w:ascii="Trebuchet MS" w:eastAsiaTheme="majorEastAsia" w:hAnsi="Trebuchet MS" w:cs="Arial"/>
            <w:color w:val="0066CC"/>
            <w:sz w:val="22"/>
            <w:szCs w:val="22"/>
            <w:bdr w:val="none" w:sz="0" w:space="0" w:color="auto" w:frame="1"/>
          </w:rPr>
          <w:t>article</w:t>
        </w:r>
      </w:hyperlink>
      <w:r w:rsidRPr="00356FB8">
        <w:rPr>
          <w:rFonts w:ascii="Trebuchet MS" w:hAnsi="Trebuchet MS" w:cs="Arial"/>
          <w:color w:val="555555"/>
          <w:sz w:val="22"/>
          <w:szCs w:val="22"/>
        </w:rPr>
        <w:t> from </w:t>
      </w:r>
      <w:r w:rsidRPr="00356FB8">
        <w:rPr>
          <w:rStyle w:val="Strong"/>
          <w:rFonts w:ascii="Trebuchet MS" w:eastAsiaTheme="majorEastAsia" w:hAnsi="Trebuchet MS" w:cs="Arial"/>
          <w:color w:val="555555"/>
          <w:sz w:val="22"/>
          <w:szCs w:val="22"/>
          <w:bdr w:val="none" w:sz="0" w:space="0" w:color="auto" w:frame="1"/>
        </w:rPr>
        <w:t>lwn.net</w:t>
      </w:r>
      <w:r w:rsidRPr="00356FB8">
        <w:rPr>
          <w:rFonts w:ascii="Trebuchet MS" w:hAnsi="Trebuchet MS" w:cs="Arial"/>
          <w:color w:val="555555"/>
          <w:sz w:val="22"/>
          <w:szCs w:val="22"/>
        </w:rPr>
        <w:t> for more details).</w:t>
      </w:r>
      <w:r w:rsidRPr="00356FB8">
        <w:rPr>
          <w:rFonts w:ascii="Trebuchet MS" w:hAnsi="Trebuchet MS" w:cs="Arial"/>
          <w:color w:val="555555"/>
          <w:sz w:val="22"/>
          <w:szCs w:val="22"/>
        </w:rPr>
        <w:br/>
        <w:t>Note: Without any configuration, everything is done by default in the </w:t>
      </w:r>
      <w:r w:rsidRPr="00356FB8">
        <w:rPr>
          <w:rStyle w:val="Strong"/>
          <w:rFonts w:ascii="Trebuchet MS" w:eastAsiaTheme="majorEastAsia" w:hAnsi="Trebuchet MS" w:cs="Arial"/>
          <w:color w:val="555555"/>
          <w:sz w:val="22"/>
          <w:szCs w:val="22"/>
          <w:bdr w:val="none" w:sz="0" w:space="0" w:color="auto" w:frame="1"/>
        </w:rPr>
        <w:t>public</w:t>
      </w:r>
      <w:r w:rsidRPr="00356FB8">
        <w:rPr>
          <w:rFonts w:ascii="Trebuchet MS" w:hAnsi="Trebuchet MS" w:cs="Arial"/>
          <w:color w:val="555555"/>
          <w:sz w:val="22"/>
          <w:szCs w:val="22"/>
        </w:rPr>
        <w:t> zone. If you’ve got more than one network interface or use </w:t>
      </w:r>
      <w:r w:rsidRPr="00356FB8">
        <w:rPr>
          <w:rStyle w:val="Strong"/>
          <w:rFonts w:ascii="Trebuchet MS" w:eastAsiaTheme="majorEastAsia" w:hAnsi="Trebuchet MS" w:cs="Arial"/>
          <w:color w:val="555555"/>
          <w:sz w:val="22"/>
          <w:szCs w:val="22"/>
          <w:bdr w:val="none" w:sz="0" w:space="0" w:color="auto" w:frame="1"/>
        </w:rPr>
        <w:t>sources</w:t>
      </w:r>
      <w:r w:rsidRPr="00356FB8">
        <w:rPr>
          <w:rFonts w:ascii="Trebuchet MS" w:hAnsi="Trebuchet MS" w:cs="Arial"/>
          <w:color w:val="555555"/>
          <w:sz w:val="22"/>
          <w:szCs w:val="22"/>
        </w:rPr>
        <w:t> (see </w:t>
      </w:r>
      <w:r w:rsidRPr="00356FB8">
        <w:rPr>
          <w:rStyle w:val="Strong"/>
          <w:rFonts w:ascii="Trebuchet MS" w:eastAsiaTheme="majorEastAsia" w:hAnsi="Trebuchet MS" w:cs="Arial"/>
          <w:color w:val="555555"/>
          <w:sz w:val="22"/>
          <w:szCs w:val="22"/>
          <w:bdr w:val="none" w:sz="0" w:space="0" w:color="auto" w:frame="1"/>
        </w:rPr>
        <w:t>Source management</w:t>
      </w:r>
      <w:r w:rsidRPr="00356FB8">
        <w:rPr>
          <w:rFonts w:ascii="Trebuchet MS" w:hAnsi="Trebuchet MS" w:cs="Arial"/>
          <w:color w:val="555555"/>
          <w:sz w:val="22"/>
          <w:szCs w:val="22"/>
        </w:rPr>
        <w:t> section below), you will be able to restrict traffic between zones.</w:t>
      </w:r>
    </w:p>
    <w:p w14:paraId="4412655E"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get the default zone, type:</w:t>
      </w:r>
    </w:p>
    <w:p w14:paraId="10C7B12D"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lastRenderedPageBreak/>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--get-default-zone</w:t>
      </w:r>
    </w:p>
    <w:p w14:paraId="57E4BFA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public</w:t>
      </w:r>
    </w:p>
    <w:p w14:paraId="7D9914E6"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get the list of zones where you’ve got network interfaces or sources assigned to, type:</w:t>
      </w:r>
    </w:p>
    <w:p w14:paraId="74C3B45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--get-active-zones</w:t>
      </w:r>
    </w:p>
    <w:p w14:paraId="12EA3FF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public</w:t>
      </w:r>
    </w:p>
    <w:p w14:paraId="3FA43F1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interfaces: eth0</w:t>
      </w:r>
    </w:p>
    <w:p w14:paraId="1B155230"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You can have more than one active zone at a time.</w:t>
      </w:r>
    </w:p>
    <w:p w14:paraId="1BFEC671"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get the list of all the available zones, type:</w:t>
      </w:r>
    </w:p>
    <w:p w14:paraId="180FB01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--get-zones</w:t>
      </w:r>
    </w:p>
    <w:p w14:paraId="2CE2864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block </w:t>
      </w:r>
      <w:proofErr w:type="spellStart"/>
      <w:r w:rsidRPr="00356FB8">
        <w:rPr>
          <w:rFonts w:ascii="Trebuchet MS" w:hAnsi="Trebuchet MS"/>
          <w:color w:val="555555"/>
          <w:sz w:val="22"/>
          <w:szCs w:val="22"/>
        </w:rPr>
        <w:t>dmz</w:t>
      </w:r>
      <w:proofErr w:type="spellEnd"/>
      <w:r w:rsidRPr="00356FB8">
        <w:rPr>
          <w:rFonts w:ascii="Trebuchet MS" w:hAnsi="Trebuchet MS"/>
          <w:color w:val="555555"/>
          <w:sz w:val="22"/>
          <w:szCs w:val="22"/>
        </w:rPr>
        <w:t xml:space="preserve"> drop external home internal public trusted work</w:t>
      </w:r>
    </w:p>
    <w:p w14:paraId="32D02467"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0945D5D8" w14:textId="0AD89B72"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change the default zone to </w:t>
      </w:r>
      <w:r w:rsidRPr="00356FB8">
        <w:rPr>
          <w:rStyle w:val="Strong"/>
          <w:rFonts w:ascii="Trebuchet MS" w:eastAsiaTheme="majorEastAsia" w:hAnsi="Trebuchet MS" w:cs="Arial"/>
          <w:color w:val="555555"/>
          <w:sz w:val="22"/>
          <w:szCs w:val="22"/>
          <w:bdr w:val="none" w:sz="0" w:space="0" w:color="auto" w:frame="1"/>
        </w:rPr>
        <w:t>home</w:t>
      </w:r>
      <w:r w:rsidRPr="00356FB8">
        <w:rPr>
          <w:rFonts w:ascii="Trebuchet MS" w:hAnsi="Trebuchet MS" w:cs="Arial"/>
          <w:color w:val="555555"/>
          <w:sz w:val="22"/>
          <w:szCs w:val="22"/>
        </w:rPr>
        <w:t> permanently, type:</w:t>
      </w:r>
    </w:p>
    <w:p w14:paraId="57296B9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--set-default-zone=home</w:t>
      </w:r>
    </w:p>
    <w:p w14:paraId="6B11CC4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4D5ED99"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This information is stored in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firewalld.conf</w:t>
      </w:r>
      <w:proofErr w:type="spellEnd"/>
      <w:r w:rsidRPr="00356FB8">
        <w:rPr>
          <w:rFonts w:ascii="Trebuchet MS" w:hAnsi="Trebuchet MS" w:cs="Arial"/>
          <w:color w:val="555555"/>
          <w:sz w:val="22"/>
          <w:szCs w:val="22"/>
        </w:rPr>
        <w:t> file.</w:t>
      </w:r>
    </w:p>
    <w:p w14:paraId="13E5B6A2"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Network interfaces can be assigned to a zone in a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way.</w:t>
      </w:r>
      <w:r w:rsidRPr="00356FB8">
        <w:rPr>
          <w:rFonts w:ascii="Trebuchet MS" w:hAnsi="Trebuchet MS" w:cs="Arial"/>
          <w:color w:val="555555"/>
          <w:sz w:val="22"/>
          <w:szCs w:val="22"/>
        </w:rPr>
        <w:br/>
      </w:r>
    </w:p>
    <w:p w14:paraId="3E08D688" w14:textId="761161E6"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w:t>
      </w:r>
      <w:r w:rsidRPr="00356FB8">
        <w:rPr>
          <w:rStyle w:val="Strong"/>
          <w:rFonts w:ascii="Trebuchet MS" w:eastAsiaTheme="majorEastAsia" w:hAnsi="Trebuchet MS" w:cs="Arial"/>
          <w:color w:val="555555"/>
          <w:sz w:val="22"/>
          <w:szCs w:val="22"/>
          <w:bdr w:val="none" w:sz="0" w:space="0" w:color="auto" w:frame="1"/>
        </w:rPr>
        <w:t>permanently</w:t>
      </w:r>
      <w:r w:rsidRPr="00356FB8">
        <w:rPr>
          <w:rFonts w:ascii="Trebuchet MS" w:hAnsi="Trebuchet MS" w:cs="Arial"/>
          <w:color w:val="555555"/>
          <w:sz w:val="22"/>
          <w:szCs w:val="22"/>
        </w:rPr>
        <w:t> assign the </w:t>
      </w:r>
      <w:r w:rsidRPr="00356FB8">
        <w:rPr>
          <w:rStyle w:val="Strong"/>
          <w:rFonts w:ascii="Trebuchet MS" w:eastAsiaTheme="majorEastAsia" w:hAnsi="Trebuchet MS" w:cs="Arial"/>
          <w:color w:val="555555"/>
          <w:sz w:val="22"/>
          <w:szCs w:val="22"/>
          <w:bdr w:val="none" w:sz="0" w:space="0" w:color="auto" w:frame="1"/>
        </w:rPr>
        <w:t>eth0</w:t>
      </w:r>
      <w:r w:rsidRPr="00356FB8">
        <w:rPr>
          <w:rFonts w:ascii="Trebuchet MS" w:hAnsi="Trebuchet MS" w:cs="Arial"/>
          <w:color w:val="555555"/>
          <w:sz w:val="22"/>
          <w:szCs w:val="22"/>
        </w:rPr>
        <w:t> network interface to the </w:t>
      </w:r>
      <w:r w:rsidRPr="00356FB8">
        <w:rPr>
          <w:rStyle w:val="Strong"/>
          <w:rFonts w:ascii="Trebuchet MS" w:eastAsiaTheme="majorEastAsia" w:hAnsi="Trebuchet MS" w:cs="Arial"/>
          <w:color w:val="555555"/>
          <w:sz w:val="22"/>
          <w:szCs w:val="22"/>
          <w:bdr w:val="none" w:sz="0" w:space="0" w:color="auto" w:frame="1"/>
        </w:rPr>
        <w:t>internal</w:t>
      </w:r>
      <w:r w:rsidRPr="00356FB8">
        <w:rPr>
          <w:rFonts w:ascii="Trebuchet MS" w:hAnsi="Trebuchet MS" w:cs="Arial"/>
          <w:color w:val="555555"/>
          <w:sz w:val="22"/>
          <w:szCs w:val="22"/>
        </w:rPr>
        <w:t> zone (a file called </w:t>
      </w:r>
      <w:proofErr w:type="spellStart"/>
      <w:proofErr w:type="gramStart"/>
      <w:r w:rsidRPr="00356FB8">
        <w:rPr>
          <w:rStyle w:val="Strong"/>
          <w:rFonts w:ascii="Trebuchet MS" w:eastAsiaTheme="majorEastAsia" w:hAnsi="Trebuchet MS" w:cs="Arial"/>
          <w:color w:val="555555"/>
          <w:sz w:val="22"/>
          <w:szCs w:val="22"/>
          <w:bdr w:val="none" w:sz="0" w:space="0" w:color="auto" w:frame="1"/>
        </w:rPr>
        <w:t>internal.xml</w:t>
      </w:r>
      <w:r w:rsidRPr="00356FB8">
        <w:rPr>
          <w:rFonts w:ascii="Trebuchet MS" w:hAnsi="Trebuchet MS" w:cs="Arial"/>
          <w:color w:val="555555"/>
          <w:sz w:val="22"/>
          <w:szCs w:val="22"/>
        </w:rPr>
        <w:t>is</w:t>
      </w:r>
      <w:proofErr w:type="spellEnd"/>
      <w:proofErr w:type="gramEnd"/>
      <w:r w:rsidRPr="00356FB8">
        <w:rPr>
          <w:rFonts w:ascii="Trebuchet MS" w:hAnsi="Trebuchet MS" w:cs="Arial"/>
          <w:color w:val="555555"/>
          <w:sz w:val="22"/>
          <w:szCs w:val="22"/>
        </w:rPr>
        <w:t xml:space="preserve"> created in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/zones</w:t>
      </w:r>
      <w:r w:rsidRPr="00356FB8">
        <w:rPr>
          <w:rFonts w:ascii="Trebuchet MS" w:hAnsi="Trebuchet MS" w:cs="Arial"/>
          <w:color w:val="555555"/>
          <w:sz w:val="22"/>
          <w:szCs w:val="22"/>
        </w:rPr>
        <w:t> directory), type:</w:t>
      </w:r>
    </w:p>
    <w:p w14:paraId="741AF1F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--zone=internal --change-interface=eth0</w:t>
      </w:r>
    </w:p>
    <w:p w14:paraId="48C1E41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5158A30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Style w:val="Strong"/>
          <w:rFonts w:ascii="Trebuchet MS" w:eastAsiaTheme="majorEastAsia" w:hAnsi="Trebuchet MS"/>
          <w:color w:val="555555"/>
          <w:sz w:val="22"/>
          <w:szCs w:val="22"/>
          <w:bdr w:val="none" w:sz="0" w:space="0" w:color="auto" w:frame="1"/>
        </w:rPr>
        <w:t>nmcli</w:t>
      </w:r>
      <w:proofErr w:type="spellEnd"/>
      <w:r w:rsidRPr="00356FB8">
        <w:rPr>
          <w:rStyle w:val="Strong"/>
          <w:rFonts w:ascii="Trebuchet MS" w:eastAsiaTheme="majorEastAsia" w:hAnsi="Trebuchet MS"/>
          <w:color w:val="555555"/>
          <w:sz w:val="22"/>
          <w:szCs w:val="22"/>
          <w:bdr w:val="none" w:sz="0" w:space="0" w:color="auto" w:frame="1"/>
        </w:rPr>
        <w:t xml:space="preserve"> con show | grep eth0</w:t>
      </w:r>
    </w:p>
    <w:p w14:paraId="5072CE0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System eth</w:t>
      </w:r>
      <w:proofErr w:type="gramStart"/>
      <w:r w:rsidRPr="00356FB8">
        <w:rPr>
          <w:rFonts w:ascii="Trebuchet MS" w:hAnsi="Trebuchet MS"/>
          <w:color w:val="555555"/>
          <w:sz w:val="22"/>
          <w:szCs w:val="22"/>
        </w:rPr>
        <w:t>0  4</w:t>
      </w:r>
      <w:proofErr w:type="gramEnd"/>
      <w:r w:rsidRPr="00356FB8">
        <w:rPr>
          <w:rFonts w:ascii="Trebuchet MS" w:hAnsi="Trebuchet MS"/>
          <w:color w:val="555555"/>
          <w:sz w:val="22"/>
          <w:szCs w:val="22"/>
        </w:rPr>
        <w:t>de55c95-2368-429b-be65-8f7b1a357e3f  802-3-ethernet  eth0</w:t>
      </w:r>
    </w:p>
    <w:p w14:paraId="5F56F33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Style w:val="Strong"/>
          <w:rFonts w:ascii="Trebuchet MS" w:eastAsiaTheme="majorEastAsia" w:hAnsi="Trebuchet MS"/>
          <w:color w:val="555555"/>
          <w:sz w:val="22"/>
          <w:szCs w:val="22"/>
          <w:bdr w:val="none" w:sz="0" w:space="0" w:color="auto" w:frame="1"/>
        </w:rPr>
        <w:t>nmcli</w:t>
      </w:r>
      <w:proofErr w:type="spellEnd"/>
      <w:r w:rsidRPr="00356FB8">
        <w:rPr>
          <w:rStyle w:val="Strong"/>
          <w:rFonts w:ascii="Trebuchet MS" w:eastAsiaTheme="majorEastAsia" w:hAnsi="Trebuchet MS"/>
          <w:color w:val="555555"/>
          <w:sz w:val="22"/>
          <w:szCs w:val="22"/>
          <w:bdr w:val="none" w:sz="0" w:space="0" w:color="auto" w:frame="1"/>
        </w:rPr>
        <w:t xml:space="preserve"> con mod "System eth0" </w:t>
      </w:r>
      <w:proofErr w:type="spellStart"/>
      <w:proofErr w:type="gramStart"/>
      <w:r w:rsidRPr="00356FB8">
        <w:rPr>
          <w:rStyle w:val="Strong"/>
          <w:rFonts w:ascii="Trebuchet MS" w:eastAsiaTheme="majorEastAsia" w:hAnsi="Trebuchet MS"/>
          <w:color w:val="555555"/>
          <w:sz w:val="22"/>
          <w:szCs w:val="22"/>
          <w:bdr w:val="none" w:sz="0" w:space="0" w:color="auto" w:frame="1"/>
        </w:rPr>
        <w:t>connection.zone</w:t>
      </w:r>
      <w:proofErr w:type="spellEnd"/>
      <w:proofErr w:type="gramEnd"/>
      <w:r w:rsidRPr="00356FB8">
        <w:rPr>
          <w:rStyle w:val="Strong"/>
          <w:rFonts w:ascii="Trebuchet MS" w:eastAsiaTheme="majorEastAsia" w:hAnsi="Trebuchet MS"/>
          <w:color w:val="555555"/>
          <w:sz w:val="22"/>
          <w:szCs w:val="22"/>
          <w:bdr w:val="none" w:sz="0" w:space="0" w:color="auto" w:frame="1"/>
        </w:rPr>
        <w:t xml:space="preserve"> internal</w:t>
      </w:r>
    </w:p>
    <w:p w14:paraId="25BDEE9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Style w:val="Strong"/>
          <w:rFonts w:ascii="Trebuchet MS" w:eastAsiaTheme="majorEastAsia" w:hAnsi="Trebuchet MS"/>
          <w:color w:val="555555"/>
          <w:sz w:val="22"/>
          <w:szCs w:val="22"/>
          <w:bdr w:val="none" w:sz="0" w:space="0" w:color="auto" w:frame="1"/>
        </w:rPr>
        <w:t>nmcli</w:t>
      </w:r>
      <w:proofErr w:type="spellEnd"/>
      <w:r w:rsidRPr="00356FB8">
        <w:rPr>
          <w:rStyle w:val="Strong"/>
          <w:rFonts w:ascii="Trebuchet MS" w:eastAsiaTheme="majorEastAsia" w:hAnsi="Trebuchet MS"/>
          <w:color w:val="555555"/>
          <w:sz w:val="22"/>
          <w:szCs w:val="22"/>
          <w:bdr w:val="none" w:sz="0" w:space="0" w:color="auto" w:frame="1"/>
        </w:rPr>
        <w:t xml:space="preserve"> con up "System eth0"</w:t>
      </w:r>
    </w:p>
    <w:p w14:paraId="027797C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Connection successfully activated (D-Bus active path: /org/</w:t>
      </w:r>
      <w:proofErr w:type="spellStart"/>
      <w:r w:rsidRPr="00356FB8">
        <w:rPr>
          <w:rFonts w:ascii="Trebuchet MS" w:hAnsi="Trebuchet MS"/>
          <w:color w:val="555555"/>
          <w:sz w:val="22"/>
          <w:szCs w:val="22"/>
        </w:rPr>
        <w:t>freedesktop</w:t>
      </w:r>
      <w:proofErr w:type="spellEnd"/>
      <w:r w:rsidRPr="00356FB8">
        <w:rPr>
          <w:rFonts w:ascii="Trebuchet MS" w:hAnsi="Trebuchet MS"/>
          <w:color w:val="555555"/>
          <w:sz w:val="22"/>
          <w:szCs w:val="22"/>
        </w:rPr>
        <w:t>/</w:t>
      </w:r>
      <w:proofErr w:type="spellStart"/>
      <w:r w:rsidRPr="00356FB8">
        <w:rPr>
          <w:rFonts w:ascii="Trebuchet MS" w:hAnsi="Trebuchet MS"/>
          <w:color w:val="555555"/>
          <w:sz w:val="22"/>
          <w:szCs w:val="22"/>
        </w:rPr>
        <w:t>NetworkManager</w:t>
      </w:r>
      <w:proofErr w:type="spellEnd"/>
      <w:r w:rsidRPr="00356FB8">
        <w:rPr>
          <w:rFonts w:ascii="Trebuchet MS" w:hAnsi="Trebuchet MS"/>
          <w:color w:val="555555"/>
          <w:sz w:val="22"/>
          <w:szCs w:val="22"/>
        </w:rPr>
        <w:t>/</w:t>
      </w:r>
      <w:proofErr w:type="spellStart"/>
      <w:r w:rsidRPr="00356FB8">
        <w:rPr>
          <w:rFonts w:ascii="Trebuchet MS" w:hAnsi="Trebuchet MS"/>
          <w:color w:val="555555"/>
          <w:sz w:val="22"/>
          <w:szCs w:val="22"/>
        </w:rPr>
        <w:t>ActiveConnection</w:t>
      </w:r>
      <w:proofErr w:type="spellEnd"/>
      <w:r w:rsidRPr="00356FB8">
        <w:rPr>
          <w:rFonts w:ascii="Trebuchet MS" w:hAnsi="Trebuchet MS"/>
          <w:color w:val="555555"/>
          <w:sz w:val="22"/>
          <w:szCs w:val="22"/>
        </w:rPr>
        <w:t>/1)</w:t>
      </w:r>
    </w:p>
    <w:p w14:paraId="4106CDF1"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This operation can also be done by editing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sysconfig</w:t>
      </w:r>
      <w:proofErr w:type="spellEnd"/>
      <w:r w:rsidRPr="00356FB8">
        <w:rPr>
          <w:rStyle w:val="Strong"/>
          <w:rFonts w:ascii="Trebuchet MS" w:eastAsiaTheme="majorEastAsia" w:hAnsi="Trebuchet MS" w:cs="Arial"/>
          <w:color w:val="555555"/>
          <w:sz w:val="22"/>
          <w:szCs w:val="22"/>
          <w:bdr w:val="none" w:sz="0" w:space="0" w:color="auto" w:frame="1"/>
        </w:rPr>
        <w:t>/network-scripts/ifcfg-eth0</w:t>
      </w:r>
      <w:r w:rsidRPr="00356FB8">
        <w:rPr>
          <w:rFonts w:ascii="Trebuchet MS" w:hAnsi="Trebuchet MS" w:cs="Arial"/>
          <w:color w:val="555555"/>
          <w:sz w:val="22"/>
          <w:szCs w:val="22"/>
        </w:rPr>
        <w:t>file and add </w:t>
      </w:r>
      <w:r w:rsidRPr="00356FB8">
        <w:rPr>
          <w:rStyle w:val="Strong"/>
          <w:rFonts w:ascii="Trebuchet MS" w:eastAsiaTheme="majorEastAsia" w:hAnsi="Trebuchet MS" w:cs="Arial"/>
          <w:color w:val="555555"/>
          <w:sz w:val="22"/>
          <w:szCs w:val="22"/>
          <w:bdr w:val="none" w:sz="0" w:space="0" w:color="auto" w:frame="1"/>
        </w:rPr>
        <w:t>ZONE=internal</w:t>
      </w:r>
      <w:r w:rsidRPr="00356FB8">
        <w:rPr>
          <w:rFonts w:ascii="Trebuchet MS" w:hAnsi="Trebuchet MS" w:cs="Arial"/>
          <w:color w:val="555555"/>
          <w:sz w:val="22"/>
          <w:szCs w:val="22"/>
        </w:rPr>
        <w:t> followed by # </w:t>
      </w:r>
      <w:proofErr w:type="spellStart"/>
      <w:r w:rsidRPr="00356FB8">
        <w:rPr>
          <w:rStyle w:val="Strong"/>
          <w:rFonts w:ascii="Trebuchet MS" w:eastAsiaTheme="majorEastAsia" w:hAnsi="Trebuchet MS" w:cs="Arial"/>
          <w:color w:val="555555"/>
          <w:sz w:val="22"/>
          <w:szCs w:val="22"/>
          <w:bdr w:val="none" w:sz="0" w:space="0" w:color="auto" w:frame="1"/>
        </w:rPr>
        <w:t>nmcli</w:t>
      </w:r>
      <w:proofErr w:type="spellEnd"/>
      <w:r w:rsidRPr="00356FB8">
        <w:rPr>
          <w:rStyle w:val="Strong"/>
          <w:rFonts w:ascii="Trebuchet MS" w:eastAsiaTheme="majorEastAsia" w:hAnsi="Trebuchet MS" w:cs="Arial"/>
          <w:color w:val="555555"/>
          <w:sz w:val="22"/>
          <w:szCs w:val="22"/>
          <w:bdr w:val="none" w:sz="0" w:space="0" w:color="auto" w:frame="1"/>
        </w:rPr>
        <w:t xml:space="preserve"> con </w:t>
      </w:r>
      <w:proofErr w:type="gramStart"/>
      <w:r w:rsidRPr="00356FB8">
        <w:rPr>
          <w:rStyle w:val="Strong"/>
          <w:rFonts w:ascii="Trebuchet MS" w:eastAsiaTheme="majorEastAsia" w:hAnsi="Trebuchet MS" w:cs="Arial"/>
          <w:color w:val="555555"/>
          <w:sz w:val="22"/>
          <w:szCs w:val="22"/>
          <w:bdr w:val="none" w:sz="0" w:space="0" w:color="auto" w:frame="1"/>
        </w:rPr>
        <w:t>reload </w:t>
      </w:r>
      <w:r w:rsidRPr="00356FB8">
        <w:rPr>
          <w:rFonts w:ascii="Trebuchet MS" w:hAnsi="Trebuchet MS" w:cs="Arial"/>
          <w:color w:val="555555"/>
          <w:sz w:val="22"/>
          <w:szCs w:val="22"/>
        </w:rPr>
        <w:t>.</w:t>
      </w:r>
      <w:proofErr w:type="gramEnd"/>
      <w:r w:rsidRPr="00356FB8">
        <w:rPr>
          <w:rFonts w:ascii="Trebuchet MS" w:hAnsi="Trebuchet MS" w:cs="Arial"/>
          <w:color w:val="555555"/>
          <w:sz w:val="22"/>
          <w:szCs w:val="22"/>
        </w:rPr>
        <w:t xml:space="preserve"> It seems that with </w:t>
      </w:r>
      <w:r w:rsidRPr="00356FB8">
        <w:rPr>
          <w:rStyle w:val="Strong"/>
          <w:rFonts w:ascii="Trebuchet MS" w:eastAsiaTheme="majorEastAsia" w:hAnsi="Trebuchet MS" w:cs="Arial"/>
          <w:color w:val="555555"/>
          <w:sz w:val="22"/>
          <w:szCs w:val="22"/>
          <w:bdr w:val="none" w:sz="0" w:space="0" w:color="auto" w:frame="1"/>
        </w:rPr>
        <w:t>RHEL 7.5</w:t>
      </w:r>
      <w:r w:rsidRPr="00356FB8">
        <w:rPr>
          <w:rFonts w:ascii="Trebuchet MS" w:hAnsi="Trebuchet MS" w:cs="Arial"/>
          <w:color w:val="555555"/>
          <w:sz w:val="22"/>
          <w:szCs w:val="22"/>
        </w:rPr>
        <w:t>, the use of </w:t>
      </w:r>
      <w:r w:rsidRPr="00356FB8">
        <w:rPr>
          <w:rStyle w:val="Strong"/>
          <w:rFonts w:ascii="Trebuchet MS" w:eastAsiaTheme="majorEastAsia" w:hAnsi="Trebuchet MS" w:cs="Arial"/>
          <w:color w:val="555555"/>
          <w:sz w:val="22"/>
          <w:szCs w:val="22"/>
          <w:bdr w:val="none" w:sz="0" w:space="0" w:color="auto" w:frame="1"/>
        </w:rPr>
        <w:t>ZONE</w:t>
      </w:r>
      <w:r w:rsidRPr="00356FB8">
        <w:rPr>
          <w:rFonts w:ascii="Trebuchet MS" w:hAnsi="Trebuchet MS" w:cs="Arial"/>
          <w:color w:val="555555"/>
          <w:sz w:val="22"/>
          <w:szCs w:val="22"/>
        </w:rPr>
        <w:t> in </w:t>
      </w:r>
      <w:proofErr w:type="spellStart"/>
      <w:r w:rsidRPr="00356FB8">
        <w:rPr>
          <w:rStyle w:val="Strong"/>
          <w:rFonts w:ascii="Trebuchet MS" w:eastAsiaTheme="majorEastAsia" w:hAnsi="Trebuchet MS" w:cs="Arial"/>
          <w:color w:val="555555"/>
          <w:sz w:val="22"/>
          <w:szCs w:val="22"/>
          <w:bdr w:val="none" w:sz="0" w:space="0" w:color="auto" w:frame="1"/>
        </w:rPr>
        <w:t>ifcfg</w:t>
      </w:r>
      <w:proofErr w:type="spellEnd"/>
      <w:r w:rsidRPr="00356FB8">
        <w:rPr>
          <w:rStyle w:val="Strong"/>
          <w:rFonts w:ascii="Trebuchet MS" w:eastAsiaTheme="majorEastAsia" w:hAnsi="Trebuchet MS" w:cs="Arial"/>
          <w:color w:val="555555"/>
          <w:sz w:val="22"/>
          <w:szCs w:val="22"/>
          <w:bdr w:val="none" w:sz="0" w:space="0" w:color="auto" w:frame="1"/>
        </w:rPr>
        <w:t>-*</w:t>
      </w:r>
      <w:r w:rsidRPr="00356FB8">
        <w:rPr>
          <w:rFonts w:ascii="Trebuchet MS" w:hAnsi="Trebuchet MS" w:cs="Arial"/>
          <w:color w:val="555555"/>
          <w:sz w:val="22"/>
          <w:szCs w:val="22"/>
        </w:rPr>
        <w:t> files no longer works (</w:t>
      </w:r>
      <w:hyperlink r:id="rId8" w:history="1">
        <w:r w:rsidRPr="00356FB8">
          <w:rPr>
            <w:rStyle w:val="Hyperlink"/>
            <w:rFonts w:ascii="Trebuchet MS" w:eastAsiaTheme="majorEastAsia" w:hAnsi="Trebuchet MS" w:cs="Arial"/>
            <w:color w:val="0066CC"/>
            <w:sz w:val="22"/>
            <w:szCs w:val="22"/>
            <w:bdr w:val="none" w:sz="0" w:space="0" w:color="auto" w:frame="1"/>
          </w:rPr>
          <w:t>source</w:t>
        </w:r>
      </w:hyperlink>
      <w:r w:rsidRPr="00356FB8">
        <w:rPr>
          <w:rFonts w:ascii="Trebuchet MS" w:hAnsi="Trebuchet MS" w:cs="Arial"/>
          <w:color w:val="555555"/>
          <w:sz w:val="22"/>
          <w:szCs w:val="22"/>
        </w:rPr>
        <w:t>).</w:t>
      </w:r>
      <w:r w:rsidRPr="00356FB8">
        <w:rPr>
          <w:rFonts w:ascii="Trebuchet MS" w:hAnsi="Trebuchet MS" w:cs="Arial"/>
          <w:color w:val="555555"/>
          <w:sz w:val="22"/>
          <w:szCs w:val="22"/>
        </w:rPr>
        <w:br/>
        <w:t>Note2: More information about the </w:t>
      </w:r>
      <w:proofErr w:type="spellStart"/>
      <w:r w:rsidRPr="00356FB8">
        <w:rPr>
          <w:rStyle w:val="Strong"/>
          <w:rFonts w:ascii="Trebuchet MS" w:eastAsiaTheme="majorEastAsia" w:hAnsi="Trebuchet MS" w:cs="Arial"/>
          <w:color w:val="555555"/>
          <w:sz w:val="22"/>
          <w:szCs w:val="22"/>
          <w:bdr w:val="none" w:sz="0" w:space="0" w:color="auto" w:frame="1"/>
        </w:rPr>
        <w:t>nmcli</w:t>
      </w:r>
      <w:proofErr w:type="spellEnd"/>
      <w:r w:rsidRPr="00356FB8">
        <w:rPr>
          <w:rFonts w:ascii="Trebuchet MS" w:hAnsi="Trebuchet MS" w:cs="Arial"/>
          <w:color w:val="555555"/>
          <w:sz w:val="22"/>
          <w:szCs w:val="22"/>
        </w:rPr>
        <w:t> command is available at the </w:t>
      </w:r>
      <w:hyperlink r:id="rId9" w:history="1">
        <w:r w:rsidRPr="00356FB8">
          <w:rPr>
            <w:rStyle w:val="Hyperlink"/>
            <w:rFonts w:ascii="Trebuchet MS" w:eastAsiaTheme="majorEastAsia" w:hAnsi="Trebuchet MS" w:cs="Arial"/>
            <w:color w:val="0066CC"/>
            <w:sz w:val="22"/>
            <w:szCs w:val="22"/>
            <w:bdr w:val="none" w:sz="0" w:space="0" w:color="auto" w:frame="1"/>
          </w:rPr>
          <w:t xml:space="preserve">page dedicated to </w:t>
        </w:r>
        <w:proofErr w:type="spellStart"/>
        <w:r w:rsidRPr="00356FB8">
          <w:rPr>
            <w:rStyle w:val="Hyperlink"/>
            <w:rFonts w:ascii="Trebuchet MS" w:eastAsiaTheme="majorEastAsia" w:hAnsi="Trebuchet MS" w:cs="Arial"/>
            <w:color w:val="0066CC"/>
            <w:sz w:val="22"/>
            <w:szCs w:val="22"/>
            <w:bdr w:val="none" w:sz="0" w:space="0" w:color="auto" w:frame="1"/>
          </w:rPr>
          <w:t>nmcli</w:t>
        </w:r>
        <w:proofErr w:type="spellEnd"/>
      </w:hyperlink>
      <w:r w:rsidRPr="00356FB8">
        <w:rPr>
          <w:rFonts w:ascii="Trebuchet MS" w:hAnsi="Trebuchet MS" w:cs="Arial"/>
          <w:color w:val="555555"/>
          <w:sz w:val="22"/>
          <w:szCs w:val="22"/>
        </w:rPr>
        <w:t> or at the </w:t>
      </w:r>
      <w:hyperlink r:id="rId10" w:history="1">
        <w:r w:rsidRPr="00356FB8">
          <w:rPr>
            <w:rStyle w:val="Hyperlink"/>
            <w:rFonts w:ascii="Trebuchet MS" w:eastAsiaTheme="majorEastAsia" w:hAnsi="Trebuchet MS" w:cs="Arial"/>
            <w:color w:val="0066CC"/>
            <w:sz w:val="22"/>
            <w:szCs w:val="22"/>
            <w:bdr w:val="none" w:sz="0" w:space="0" w:color="auto" w:frame="1"/>
          </w:rPr>
          <w:t>IPV4 configuration page</w:t>
        </w:r>
      </w:hyperlink>
      <w:r w:rsidRPr="00356FB8">
        <w:rPr>
          <w:rFonts w:ascii="Trebuchet MS" w:hAnsi="Trebuchet MS" w:cs="Arial"/>
          <w:color w:val="555555"/>
          <w:sz w:val="22"/>
          <w:szCs w:val="22"/>
        </w:rPr>
        <w:t>.</w:t>
      </w:r>
      <w:r w:rsidRPr="00356FB8">
        <w:rPr>
          <w:rFonts w:ascii="Trebuchet MS" w:hAnsi="Trebuchet MS" w:cs="Arial"/>
          <w:color w:val="555555"/>
          <w:sz w:val="22"/>
          <w:szCs w:val="22"/>
        </w:rPr>
        <w:br/>
        <w:t>Note3: The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release improves the way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handles zones (v0.3.9 -&gt; v0.4.3.2: BZ#</w:t>
      </w:r>
      <w:hyperlink r:id="rId11" w:history="1">
        <w:r w:rsidRPr="00356FB8">
          <w:rPr>
            <w:rStyle w:val="Hyperlink"/>
            <w:rFonts w:ascii="Trebuchet MS" w:eastAsiaTheme="majorEastAsia" w:hAnsi="Trebuchet MS" w:cs="Arial"/>
            <w:color w:val="0066CC"/>
            <w:sz w:val="22"/>
            <w:szCs w:val="22"/>
            <w:bdr w:val="none" w:sz="0" w:space="0" w:color="auto" w:frame="1"/>
          </w:rPr>
          <w:t>1302802</w:t>
        </w:r>
      </w:hyperlink>
      <w:r w:rsidRPr="00356FB8">
        <w:rPr>
          <w:rFonts w:ascii="Trebuchet MS" w:hAnsi="Trebuchet MS" w:cs="Arial"/>
          <w:color w:val="555555"/>
          <w:sz w:val="22"/>
          <w:szCs w:val="22"/>
        </w:rPr>
        <w:t>).</w:t>
      </w:r>
    </w:p>
    <w:p w14:paraId="77410A75"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3D175AD0" w14:textId="6E9C24EA"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know which zone is associated with the </w:t>
      </w:r>
      <w:r w:rsidRPr="00356FB8">
        <w:rPr>
          <w:rStyle w:val="Strong"/>
          <w:rFonts w:ascii="Trebuchet MS" w:eastAsiaTheme="majorEastAsia" w:hAnsi="Trebuchet MS" w:cs="Arial"/>
          <w:color w:val="555555"/>
          <w:sz w:val="22"/>
          <w:szCs w:val="22"/>
          <w:bdr w:val="none" w:sz="0" w:space="0" w:color="auto" w:frame="1"/>
        </w:rPr>
        <w:t>eth0</w:t>
      </w:r>
      <w:r w:rsidRPr="00356FB8">
        <w:rPr>
          <w:rFonts w:ascii="Trebuchet MS" w:hAnsi="Trebuchet MS" w:cs="Arial"/>
          <w:color w:val="555555"/>
          <w:sz w:val="22"/>
          <w:szCs w:val="22"/>
        </w:rPr>
        <w:t> interface, type:</w:t>
      </w:r>
    </w:p>
    <w:p w14:paraId="4403BA4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--get-zone-of-interface=eth0</w:t>
      </w:r>
    </w:p>
    <w:p w14:paraId="5E0CF72D"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internal</w:t>
      </w:r>
    </w:p>
    <w:p w14:paraId="32734F97"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get the </w:t>
      </w:r>
      <w:r w:rsidRPr="00356FB8">
        <w:rPr>
          <w:rStyle w:val="Strong"/>
          <w:rFonts w:ascii="Trebuchet MS" w:eastAsiaTheme="majorEastAsia" w:hAnsi="Trebuchet MS" w:cs="Arial"/>
          <w:color w:val="555555"/>
          <w:sz w:val="22"/>
          <w:szCs w:val="22"/>
          <w:bdr w:val="none" w:sz="0" w:space="0" w:color="auto" w:frame="1"/>
        </w:rPr>
        <w:t>permanent </w:t>
      </w:r>
      <w:r w:rsidRPr="00356FB8">
        <w:rPr>
          <w:rFonts w:ascii="Trebuchet MS" w:hAnsi="Trebuchet MS" w:cs="Arial"/>
          <w:color w:val="555555"/>
          <w:sz w:val="22"/>
          <w:szCs w:val="22"/>
        </w:rPr>
        <w:t>configuration of the </w:t>
      </w:r>
      <w:r w:rsidRPr="00356FB8">
        <w:rPr>
          <w:rStyle w:val="Strong"/>
          <w:rFonts w:ascii="Trebuchet MS" w:eastAsiaTheme="majorEastAsia" w:hAnsi="Trebuchet MS" w:cs="Arial"/>
          <w:color w:val="555555"/>
          <w:sz w:val="22"/>
          <w:szCs w:val="22"/>
          <w:bdr w:val="none" w:sz="0" w:space="0" w:color="auto" w:frame="1"/>
        </w:rPr>
        <w:t>public</w:t>
      </w:r>
      <w:r w:rsidRPr="00356FB8">
        <w:rPr>
          <w:rFonts w:ascii="Trebuchet MS" w:hAnsi="Trebuchet MS" w:cs="Arial"/>
          <w:color w:val="555555"/>
          <w:sz w:val="22"/>
          <w:szCs w:val="22"/>
        </w:rPr>
        <w:t> zone, type:</w:t>
      </w:r>
    </w:p>
    <w:p w14:paraId="0CC1305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lastRenderedPageBreak/>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--zone=public --list-all</w:t>
      </w:r>
    </w:p>
    <w:p w14:paraId="6A6772C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public (default, active)</w:t>
      </w:r>
    </w:p>
    <w:p w14:paraId="1DAC51C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interfaces: eth0</w:t>
      </w:r>
    </w:p>
    <w:p w14:paraId="76CB272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sources: </w:t>
      </w:r>
    </w:p>
    <w:p w14:paraId="6AAAACE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services: dhcpv6-client </w:t>
      </w:r>
      <w:proofErr w:type="spellStart"/>
      <w:r w:rsidRPr="00356FB8">
        <w:rPr>
          <w:rFonts w:ascii="Trebuchet MS" w:hAnsi="Trebuchet MS"/>
          <w:color w:val="555555"/>
          <w:sz w:val="22"/>
          <w:szCs w:val="22"/>
        </w:rPr>
        <w:t>ssh</w:t>
      </w:r>
      <w:proofErr w:type="spellEnd"/>
    </w:p>
    <w:p w14:paraId="30B920A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ports: </w:t>
      </w:r>
    </w:p>
    <w:p w14:paraId="492723C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masquerade: no</w:t>
      </w:r>
    </w:p>
    <w:p w14:paraId="7D94531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forward-ports: </w:t>
      </w:r>
    </w:p>
    <w:p w14:paraId="3E44BCB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Fonts w:ascii="Trebuchet MS" w:hAnsi="Trebuchet MS"/>
          <w:color w:val="555555"/>
          <w:sz w:val="22"/>
          <w:szCs w:val="22"/>
        </w:rPr>
        <w:t>icmp</w:t>
      </w:r>
      <w:proofErr w:type="spellEnd"/>
      <w:r w:rsidRPr="00356FB8">
        <w:rPr>
          <w:rFonts w:ascii="Trebuchet MS" w:hAnsi="Trebuchet MS"/>
          <w:color w:val="555555"/>
          <w:sz w:val="22"/>
          <w:szCs w:val="22"/>
        </w:rPr>
        <w:t xml:space="preserve">-blocks: </w:t>
      </w:r>
    </w:p>
    <w:p w14:paraId="6E07F7F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rich rules: </w:t>
      </w:r>
    </w:p>
    <w:p w14:paraId="1991B720"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42C0AFDF" w14:textId="153B289C"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It is also possible to create new zones. To create a new zone (here </w:t>
      </w:r>
      <w:r w:rsidRPr="00356FB8">
        <w:rPr>
          <w:rStyle w:val="Strong"/>
          <w:rFonts w:ascii="Trebuchet MS" w:eastAsiaTheme="majorEastAsia" w:hAnsi="Trebuchet MS" w:cs="Arial"/>
          <w:color w:val="555555"/>
          <w:sz w:val="22"/>
          <w:szCs w:val="22"/>
          <w:bdr w:val="none" w:sz="0" w:space="0" w:color="auto" w:frame="1"/>
        </w:rPr>
        <w:t>test</w:t>
      </w:r>
      <w:r w:rsidRPr="00356FB8">
        <w:rPr>
          <w:rFonts w:ascii="Trebuchet MS" w:hAnsi="Trebuchet MS" w:cs="Arial"/>
          <w:color w:val="555555"/>
          <w:sz w:val="22"/>
          <w:szCs w:val="22"/>
        </w:rPr>
        <w:t>), type:</w:t>
      </w:r>
    </w:p>
    <w:p w14:paraId="7527E2A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--new-zone=test</w:t>
      </w:r>
    </w:p>
    <w:p w14:paraId="162E853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11BA897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3C379FC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3CFA3697"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Only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zones can be created.</w:t>
      </w:r>
    </w:p>
    <w:p w14:paraId="660D24C2"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Source Management</w:t>
      </w:r>
    </w:p>
    <w:p w14:paraId="21480184"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A zone can be bound to a network interface (see above) and/or to a network addressing (called here a </w:t>
      </w:r>
      <w:r w:rsidRPr="00356FB8">
        <w:rPr>
          <w:rStyle w:val="Strong"/>
          <w:rFonts w:ascii="Trebuchet MS" w:eastAsiaTheme="majorEastAsia" w:hAnsi="Trebuchet MS" w:cs="Arial"/>
          <w:color w:val="555555"/>
          <w:sz w:val="22"/>
          <w:szCs w:val="22"/>
          <w:bdr w:val="none" w:sz="0" w:space="0" w:color="auto" w:frame="1"/>
        </w:rPr>
        <w:t>source</w:t>
      </w:r>
      <w:r w:rsidRPr="00356FB8">
        <w:rPr>
          <w:rFonts w:ascii="Trebuchet MS" w:hAnsi="Trebuchet MS" w:cs="Arial"/>
          <w:color w:val="555555"/>
          <w:sz w:val="22"/>
          <w:szCs w:val="22"/>
        </w:rPr>
        <w:t>).</w:t>
      </w:r>
      <w:r w:rsidRPr="00356FB8">
        <w:rPr>
          <w:rFonts w:ascii="Trebuchet MS" w:hAnsi="Trebuchet MS" w:cs="Arial"/>
          <w:color w:val="555555"/>
          <w:sz w:val="22"/>
          <w:szCs w:val="22"/>
        </w:rPr>
        <w:br/>
        <w:t>Any network packet entering in the network stack is associated with a zone.</w:t>
      </w:r>
      <w:r w:rsidRPr="00356FB8">
        <w:rPr>
          <w:rFonts w:ascii="Trebuchet MS" w:hAnsi="Trebuchet MS" w:cs="Arial"/>
          <w:color w:val="555555"/>
          <w:sz w:val="22"/>
          <w:szCs w:val="22"/>
        </w:rPr>
        <w:br/>
        <w:t>The association is done according to the following pattern:</w:t>
      </w:r>
      <w:r w:rsidRPr="00356FB8">
        <w:rPr>
          <w:rFonts w:ascii="Trebuchet MS" w:hAnsi="Trebuchet MS" w:cs="Arial"/>
          <w:color w:val="555555"/>
          <w:sz w:val="22"/>
          <w:szCs w:val="22"/>
        </w:rPr>
        <w:br/>
        <w:t>– is the packet coming from a source already bound to a zone? (if yes, it is associated with this zone),</w:t>
      </w:r>
      <w:r w:rsidRPr="00356FB8">
        <w:rPr>
          <w:rFonts w:ascii="Trebuchet MS" w:hAnsi="Trebuchet MS" w:cs="Arial"/>
          <w:color w:val="555555"/>
          <w:sz w:val="22"/>
          <w:szCs w:val="22"/>
        </w:rPr>
        <w:br/>
        <w:t>– if not, is the packet coming from a network interface already bound to a zone? (if yes, it is associated with this zone),</w:t>
      </w:r>
      <w:r w:rsidRPr="00356FB8">
        <w:rPr>
          <w:rFonts w:ascii="Trebuchet MS" w:hAnsi="Trebuchet MS" w:cs="Arial"/>
          <w:color w:val="555555"/>
          <w:sz w:val="22"/>
          <w:szCs w:val="22"/>
        </w:rPr>
        <w:br/>
        <w:t>– if not, the packet is associated with the default zone.</w:t>
      </w:r>
    </w:p>
    <w:p w14:paraId="626EF307"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This way, multiple zones can be defined even on a server with only one network interface!</w:t>
      </w:r>
    </w:p>
    <w:p w14:paraId="556E37B9"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Style w:val="Strong"/>
          <w:rFonts w:ascii="Trebuchet MS" w:eastAsiaTheme="majorEastAsia" w:hAnsi="Trebuchet MS" w:cs="Arial"/>
          <w:color w:val="555555"/>
          <w:sz w:val="22"/>
          <w:szCs w:val="22"/>
          <w:bdr w:val="none" w:sz="0" w:space="0" w:color="auto" w:frame="1"/>
        </w:rPr>
        <w:t>Caution</w:t>
      </w:r>
      <w:r w:rsidRPr="00356FB8">
        <w:rPr>
          <w:rFonts w:ascii="Trebuchet MS" w:hAnsi="Trebuchet MS" w:cs="Arial"/>
          <w:color w:val="555555"/>
          <w:sz w:val="22"/>
          <w:szCs w:val="22"/>
        </w:rPr>
        <w:t>: To get this feature,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relies on </w:t>
      </w:r>
      <w:proofErr w:type="spellStart"/>
      <w:r w:rsidRPr="00356FB8">
        <w:rPr>
          <w:rStyle w:val="Strong"/>
          <w:rFonts w:ascii="Trebuchet MS" w:eastAsiaTheme="majorEastAsia" w:hAnsi="Trebuchet MS" w:cs="Arial"/>
          <w:color w:val="555555"/>
          <w:sz w:val="22"/>
          <w:szCs w:val="22"/>
          <w:bdr w:val="none" w:sz="0" w:space="0" w:color="auto" w:frame="1"/>
        </w:rPr>
        <w:t>NetworkManager</w:t>
      </w:r>
      <w:proofErr w:type="spellEnd"/>
      <w:r w:rsidRPr="00356FB8">
        <w:rPr>
          <w:rFonts w:ascii="Trebuchet MS" w:hAnsi="Trebuchet MS" w:cs="Arial"/>
          <w:color w:val="555555"/>
          <w:sz w:val="22"/>
          <w:szCs w:val="22"/>
        </w:rPr>
        <w:t> (see </w:t>
      </w:r>
      <w:hyperlink r:id="rId12" w:history="1">
        <w:r w:rsidRPr="00356FB8">
          <w:rPr>
            <w:rStyle w:val="Hyperlink"/>
            <w:rFonts w:ascii="Trebuchet MS" w:eastAsiaTheme="majorEastAsia" w:hAnsi="Trebuchet MS" w:cs="Arial"/>
            <w:color w:val="0066CC"/>
            <w:sz w:val="22"/>
            <w:szCs w:val="22"/>
            <w:bdr w:val="none" w:sz="0" w:space="0" w:color="auto" w:frame="1"/>
          </w:rPr>
          <w:t>reference</w:t>
        </w:r>
      </w:hyperlink>
      <w:r w:rsidRPr="00356FB8">
        <w:rPr>
          <w:rFonts w:ascii="Trebuchet MS" w:hAnsi="Trebuchet MS" w:cs="Arial"/>
          <w:color w:val="555555"/>
          <w:sz w:val="22"/>
          <w:szCs w:val="22"/>
        </w:rPr>
        <w:t>). This means that if you plan to stop </w:t>
      </w:r>
      <w:proofErr w:type="spellStart"/>
      <w:r w:rsidRPr="00356FB8">
        <w:rPr>
          <w:rStyle w:val="Strong"/>
          <w:rFonts w:ascii="Trebuchet MS" w:eastAsiaTheme="majorEastAsia" w:hAnsi="Trebuchet MS" w:cs="Arial"/>
          <w:color w:val="555555"/>
          <w:sz w:val="22"/>
          <w:szCs w:val="22"/>
          <w:bdr w:val="none" w:sz="0" w:space="0" w:color="auto" w:frame="1"/>
        </w:rPr>
        <w:t>NetworkManager</w:t>
      </w:r>
      <w:proofErr w:type="spellEnd"/>
      <w:r w:rsidRPr="00356FB8">
        <w:rPr>
          <w:rFonts w:ascii="Trebuchet MS" w:hAnsi="Trebuchet MS" w:cs="Arial"/>
          <w:color w:val="555555"/>
          <w:sz w:val="22"/>
          <w:szCs w:val="22"/>
        </w:rPr>
        <w:t> for any reason (for example when </w:t>
      </w:r>
      <w:hyperlink r:id="rId13" w:tooltip="RHEL7: Configure lab network settings." w:history="1">
        <w:r w:rsidRPr="00356FB8">
          <w:rPr>
            <w:rStyle w:val="Hyperlink"/>
            <w:rFonts w:ascii="Trebuchet MS" w:eastAsiaTheme="majorEastAsia" w:hAnsi="Trebuchet MS" w:cs="Arial"/>
            <w:color w:val="0066CC"/>
            <w:sz w:val="22"/>
            <w:szCs w:val="22"/>
            <w:bdr w:val="none" w:sz="0" w:space="0" w:color="auto" w:frame="1"/>
          </w:rPr>
          <w:t>building a </w:t>
        </w:r>
        <w:r w:rsidRPr="00356FB8">
          <w:rPr>
            <w:rStyle w:val="Strong"/>
            <w:rFonts w:ascii="Trebuchet MS" w:eastAsiaTheme="majorEastAsia" w:hAnsi="Trebuchet MS" w:cs="Arial"/>
            <w:color w:val="0066CC"/>
            <w:sz w:val="22"/>
            <w:szCs w:val="22"/>
            <w:bdr w:val="none" w:sz="0" w:space="0" w:color="auto" w:frame="1"/>
          </w:rPr>
          <w:t>KVM</w:t>
        </w:r>
        <w:r w:rsidRPr="00356FB8">
          <w:rPr>
            <w:rStyle w:val="Hyperlink"/>
            <w:rFonts w:ascii="Trebuchet MS" w:eastAsiaTheme="majorEastAsia" w:hAnsi="Trebuchet MS" w:cs="Arial"/>
            <w:color w:val="0066CC"/>
            <w:sz w:val="22"/>
            <w:szCs w:val="22"/>
            <w:bdr w:val="none" w:sz="0" w:space="0" w:color="auto" w:frame="1"/>
          </w:rPr>
          <w:t> host</w:t>
        </w:r>
      </w:hyperlink>
      <w:r w:rsidRPr="00356FB8">
        <w:rPr>
          <w:rFonts w:ascii="Trebuchet MS" w:hAnsi="Trebuchet MS" w:cs="Arial"/>
          <w:color w:val="555555"/>
          <w:sz w:val="22"/>
          <w:szCs w:val="22"/>
        </w:rPr>
        <w:t>), you will have to </w:t>
      </w:r>
      <w:hyperlink r:id="rId14" w:tooltip="RHEL7: How to disable Firewalld and use Iptables instead." w:history="1">
        <w:r w:rsidRPr="00356FB8">
          <w:rPr>
            <w:rStyle w:val="Hyperlink"/>
            <w:rFonts w:ascii="Trebuchet MS" w:eastAsiaTheme="majorEastAsia" w:hAnsi="Trebuchet MS" w:cs="Arial"/>
            <w:color w:val="0066CC"/>
            <w:sz w:val="22"/>
            <w:szCs w:val="22"/>
            <w:bdr w:val="none" w:sz="0" w:space="0" w:color="auto" w:frame="1"/>
          </w:rPr>
          <w:t xml:space="preserve">stop </w:t>
        </w:r>
        <w:proofErr w:type="spellStart"/>
        <w:r w:rsidRPr="00356FB8">
          <w:rPr>
            <w:rStyle w:val="Hyperlink"/>
            <w:rFonts w:ascii="Trebuchet MS" w:eastAsiaTheme="majorEastAsia" w:hAnsi="Trebuchet MS" w:cs="Arial"/>
            <w:color w:val="0066CC"/>
            <w:sz w:val="22"/>
            <w:szCs w:val="22"/>
            <w:bdr w:val="none" w:sz="0" w:space="0" w:color="auto" w:frame="1"/>
          </w:rPr>
          <w:t>Firewalld</w:t>
        </w:r>
        <w:proofErr w:type="spellEnd"/>
        <w:r w:rsidRPr="00356FB8">
          <w:rPr>
            <w:rStyle w:val="Hyperlink"/>
            <w:rFonts w:ascii="Trebuchet MS" w:eastAsiaTheme="majorEastAsia" w:hAnsi="Trebuchet MS" w:cs="Arial"/>
            <w:color w:val="0066CC"/>
            <w:sz w:val="22"/>
            <w:szCs w:val="22"/>
            <w:bdr w:val="none" w:sz="0" w:space="0" w:color="auto" w:frame="1"/>
          </w:rPr>
          <w:t xml:space="preserve"> and use Iptables instead</w:t>
        </w:r>
      </w:hyperlink>
      <w:r w:rsidRPr="00356FB8">
        <w:rPr>
          <w:rFonts w:ascii="Trebuchet MS" w:hAnsi="Trebuchet MS" w:cs="Arial"/>
          <w:color w:val="555555"/>
          <w:sz w:val="22"/>
          <w:szCs w:val="22"/>
        </w:rPr>
        <w:t>!</w:t>
      </w:r>
      <w:r w:rsidRPr="00356FB8">
        <w:rPr>
          <w:rFonts w:ascii="Trebuchet MS" w:hAnsi="Trebuchet MS" w:cs="Arial"/>
          <w:color w:val="555555"/>
          <w:sz w:val="22"/>
          <w:szCs w:val="22"/>
        </w:rPr>
        <w:br/>
        <w:t>Note: With the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release,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robustness has been improved in regard to </w:t>
      </w:r>
      <w:proofErr w:type="spellStart"/>
      <w:r w:rsidRPr="00356FB8">
        <w:rPr>
          <w:rStyle w:val="Strong"/>
          <w:rFonts w:ascii="Trebuchet MS" w:eastAsiaTheme="majorEastAsia" w:hAnsi="Trebuchet MS" w:cs="Arial"/>
          <w:color w:val="555555"/>
          <w:sz w:val="22"/>
          <w:szCs w:val="22"/>
          <w:bdr w:val="none" w:sz="0" w:space="0" w:color="auto" w:frame="1"/>
        </w:rPr>
        <w:t>NetworkManager</w:t>
      </w:r>
      <w:proofErr w:type="spellEnd"/>
      <w:r w:rsidRPr="00356FB8">
        <w:rPr>
          <w:rFonts w:ascii="Trebuchet MS" w:hAnsi="Trebuchet MS" w:cs="Arial"/>
          <w:color w:val="555555"/>
          <w:sz w:val="22"/>
          <w:szCs w:val="22"/>
        </w:rPr>
        <w:t> (see details </w:t>
      </w:r>
      <w:hyperlink r:id="rId15" w:history="1">
        <w:r w:rsidRPr="00356FB8">
          <w:rPr>
            <w:rStyle w:val="Hyperlink"/>
            <w:rFonts w:ascii="Trebuchet MS" w:eastAsiaTheme="majorEastAsia" w:hAnsi="Trebuchet MS" w:cs="Arial"/>
            <w:color w:val="0066CC"/>
            <w:sz w:val="22"/>
            <w:szCs w:val="22"/>
            <w:bdr w:val="none" w:sz="0" w:space="0" w:color="auto" w:frame="1"/>
          </w:rPr>
          <w:t>here</w:t>
        </w:r>
      </w:hyperlink>
      <w:r w:rsidRPr="00356FB8">
        <w:rPr>
          <w:rFonts w:ascii="Trebuchet MS" w:hAnsi="Trebuchet MS" w:cs="Arial"/>
          <w:color w:val="555555"/>
          <w:sz w:val="22"/>
          <w:szCs w:val="22"/>
        </w:rPr>
        <w:t>).</w:t>
      </w:r>
    </w:p>
    <w:p w14:paraId="3ACF1D59"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005C886E" w14:textId="062B00EC"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add a source (here </w:t>
      </w:r>
      <w:r w:rsidRPr="00356FB8">
        <w:rPr>
          <w:rStyle w:val="Strong"/>
          <w:rFonts w:ascii="Trebuchet MS" w:eastAsiaTheme="majorEastAsia" w:hAnsi="Trebuchet MS" w:cs="Arial"/>
          <w:color w:val="555555"/>
          <w:sz w:val="22"/>
          <w:szCs w:val="22"/>
          <w:bdr w:val="none" w:sz="0" w:space="0" w:color="auto" w:frame="1"/>
        </w:rPr>
        <w:t>192.168.2.0/24</w:t>
      </w:r>
      <w:r w:rsidRPr="00356FB8">
        <w:rPr>
          <w:rFonts w:ascii="Trebuchet MS" w:hAnsi="Trebuchet MS" w:cs="Arial"/>
          <w:color w:val="555555"/>
          <w:sz w:val="22"/>
          <w:szCs w:val="22"/>
        </w:rPr>
        <w:t>) to a zone (here </w:t>
      </w:r>
      <w:r w:rsidRPr="00356FB8">
        <w:rPr>
          <w:rStyle w:val="Strong"/>
          <w:rFonts w:ascii="Trebuchet MS" w:eastAsiaTheme="majorEastAsia" w:hAnsi="Trebuchet MS" w:cs="Arial"/>
          <w:color w:val="555555"/>
          <w:sz w:val="22"/>
          <w:szCs w:val="22"/>
          <w:bdr w:val="none" w:sz="0" w:space="0" w:color="auto" w:frame="1"/>
        </w:rPr>
        <w:t>trusted</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permanently</w:t>
      </w:r>
      <w:r w:rsidRPr="00356FB8">
        <w:rPr>
          <w:rFonts w:ascii="Trebuchet MS" w:hAnsi="Trebuchet MS" w:cs="Arial"/>
          <w:color w:val="555555"/>
          <w:sz w:val="22"/>
          <w:szCs w:val="22"/>
        </w:rPr>
        <w:t>, type:</w:t>
      </w:r>
    </w:p>
    <w:p w14:paraId="78EA9DB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--zone=trusted --add-source=192.168.2.0/24</w:t>
      </w:r>
    </w:p>
    <w:p w14:paraId="5BB1EA7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537DF10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2193E8F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425E1723"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Use the </w:t>
      </w:r>
      <w:r w:rsidRPr="00356FB8">
        <w:rPr>
          <w:rStyle w:val="Strong"/>
          <w:rFonts w:ascii="Trebuchet MS" w:eastAsiaTheme="majorEastAsia" w:hAnsi="Trebuchet MS" w:cs="Arial"/>
          <w:color w:val="555555"/>
          <w:sz w:val="22"/>
          <w:szCs w:val="22"/>
          <w:bdr w:val="none" w:sz="0" w:space="0" w:color="auto" w:frame="1"/>
        </w:rPr>
        <w:t>–remove-source</w:t>
      </w:r>
      <w:r w:rsidRPr="00356FB8">
        <w:rPr>
          <w:rFonts w:ascii="Trebuchet MS" w:hAnsi="Trebuchet MS" w:cs="Arial"/>
          <w:color w:val="555555"/>
          <w:sz w:val="22"/>
          <w:szCs w:val="22"/>
        </w:rPr>
        <w:t> option to delete a previous assigned source.</w:t>
      </w:r>
      <w:r w:rsidRPr="00356FB8">
        <w:rPr>
          <w:rFonts w:ascii="Trebuchet MS" w:hAnsi="Trebuchet MS" w:cs="Arial"/>
          <w:color w:val="555555"/>
          <w:sz w:val="22"/>
          <w:szCs w:val="22"/>
        </w:rPr>
        <w:br/>
        <w:t>Note2: Use the </w:t>
      </w:r>
      <w:r w:rsidRPr="00356FB8">
        <w:rPr>
          <w:rStyle w:val="Strong"/>
          <w:rFonts w:ascii="Trebuchet MS" w:eastAsiaTheme="majorEastAsia" w:hAnsi="Trebuchet MS" w:cs="Arial"/>
          <w:color w:val="555555"/>
          <w:sz w:val="22"/>
          <w:szCs w:val="22"/>
          <w:bdr w:val="none" w:sz="0" w:space="0" w:color="auto" w:frame="1"/>
        </w:rPr>
        <w:t>–change-source</w:t>
      </w:r>
      <w:r w:rsidRPr="00356FB8">
        <w:rPr>
          <w:rFonts w:ascii="Trebuchet MS" w:hAnsi="Trebuchet MS" w:cs="Arial"/>
          <w:color w:val="555555"/>
          <w:sz w:val="22"/>
          <w:szCs w:val="22"/>
        </w:rPr>
        <w:t> option to move the source to the new specified zone.</w:t>
      </w:r>
      <w:r w:rsidRPr="00356FB8">
        <w:rPr>
          <w:rFonts w:ascii="Trebuchet MS" w:hAnsi="Trebuchet MS" w:cs="Arial"/>
          <w:color w:val="555555"/>
          <w:sz w:val="22"/>
          <w:szCs w:val="22"/>
        </w:rPr>
        <w:br/>
        <w:t>Note3: If you want to </w:t>
      </w:r>
      <w:r w:rsidRPr="00356FB8">
        <w:rPr>
          <w:rStyle w:val="Strong"/>
          <w:rFonts w:ascii="Trebuchet MS" w:eastAsiaTheme="majorEastAsia" w:hAnsi="Trebuchet MS" w:cs="Arial"/>
          <w:color w:val="555555"/>
          <w:sz w:val="22"/>
          <w:szCs w:val="22"/>
          <w:bdr w:val="none" w:sz="0" w:space="0" w:color="auto" w:frame="1"/>
        </w:rPr>
        <w:t>temporarily</w:t>
      </w:r>
      <w:r w:rsidRPr="00356FB8">
        <w:rPr>
          <w:rFonts w:ascii="Trebuchet MS" w:hAnsi="Trebuchet MS" w:cs="Arial"/>
          <w:color w:val="555555"/>
          <w:sz w:val="22"/>
          <w:szCs w:val="22"/>
        </w:rPr>
        <w:t> add a source to a zone, don’t use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 and don’t </w:t>
      </w:r>
      <w:r w:rsidRPr="00356FB8">
        <w:rPr>
          <w:rStyle w:val="Strong"/>
          <w:rFonts w:ascii="Trebuchet MS" w:eastAsiaTheme="majorEastAsia" w:hAnsi="Trebuchet MS" w:cs="Arial"/>
          <w:color w:val="555555"/>
          <w:sz w:val="22"/>
          <w:szCs w:val="22"/>
          <w:bdr w:val="none" w:sz="0" w:space="0" w:color="auto" w:frame="1"/>
        </w:rPr>
        <w:t>reload</w:t>
      </w:r>
      <w:r w:rsidRPr="00356FB8">
        <w:rPr>
          <w:rFonts w:ascii="Trebuchet MS" w:hAnsi="Trebuchet MS" w:cs="Arial"/>
          <w:color w:val="555555"/>
          <w:sz w:val="22"/>
          <w:szCs w:val="22"/>
        </w:rPr>
        <w:t> the firewall configuration. If you </w:t>
      </w:r>
      <w:r w:rsidRPr="00356FB8">
        <w:rPr>
          <w:rStyle w:val="Strong"/>
          <w:rFonts w:ascii="Trebuchet MS" w:eastAsiaTheme="majorEastAsia" w:hAnsi="Trebuchet MS" w:cs="Arial"/>
          <w:color w:val="555555"/>
          <w:sz w:val="22"/>
          <w:szCs w:val="22"/>
          <w:bdr w:val="none" w:sz="0" w:space="0" w:color="auto" w:frame="1"/>
        </w:rPr>
        <w:t>reload</w:t>
      </w:r>
      <w:r w:rsidRPr="00356FB8">
        <w:rPr>
          <w:rFonts w:ascii="Trebuchet MS" w:hAnsi="Trebuchet MS" w:cs="Arial"/>
          <w:color w:val="555555"/>
          <w:sz w:val="22"/>
          <w:szCs w:val="22"/>
        </w:rPr>
        <w:t> the firewall configuration, this will </w:t>
      </w:r>
      <w:r w:rsidRPr="00356FB8">
        <w:rPr>
          <w:rStyle w:val="Strong"/>
          <w:rFonts w:ascii="Trebuchet MS" w:eastAsiaTheme="majorEastAsia" w:hAnsi="Trebuchet MS" w:cs="Arial"/>
          <w:color w:val="555555"/>
          <w:sz w:val="22"/>
          <w:szCs w:val="22"/>
          <w:bdr w:val="none" w:sz="0" w:space="0" w:color="auto" w:frame="1"/>
        </w:rPr>
        <w:t>cancel</w:t>
      </w:r>
      <w:r w:rsidRPr="00356FB8">
        <w:rPr>
          <w:rFonts w:ascii="Trebuchet MS" w:hAnsi="Trebuchet MS" w:cs="Arial"/>
          <w:color w:val="555555"/>
          <w:sz w:val="22"/>
          <w:szCs w:val="22"/>
        </w:rPr>
        <w:t> all the operation.</w:t>
      </w:r>
      <w:r w:rsidRPr="00356FB8">
        <w:rPr>
          <w:rFonts w:ascii="Trebuchet MS" w:hAnsi="Trebuchet MS" w:cs="Arial"/>
          <w:color w:val="555555"/>
          <w:sz w:val="22"/>
          <w:szCs w:val="22"/>
        </w:rPr>
        <w:br/>
      </w:r>
      <w:r w:rsidRPr="00356FB8">
        <w:rPr>
          <w:rFonts w:ascii="Trebuchet MS" w:hAnsi="Trebuchet MS" w:cs="Arial"/>
          <w:color w:val="555555"/>
          <w:sz w:val="22"/>
          <w:szCs w:val="22"/>
        </w:rPr>
        <w:lastRenderedPageBreak/>
        <w:t>Note4: You can also make some changes and when you like your new configuration, have it become your permanent configuration with the </w:t>
      </w:r>
      <w:r w:rsidRPr="00356FB8">
        <w:rPr>
          <w:rStyle w:val="Strong"/>
          <w:rFonts w:ascii="Trebuchet MS" w:eastAsiaTheme="majorEastAsia" w:hAnsi="Trebuchet MS" w:cs="Arial"/>
          <w:color w:val="555555"/>
          <w:sz w:val="22"/>
          <w:szCs w:val="22"/>
          <w:bdr w:val="none" w:sz="0" w:space="0" w:color="auto" w:frame="1"/>
        </w:rPr>
        <w:t>firewall-</w:t>
      </w:r>
      <w:proofErr w:type="spellStart"/>
      <w:r w:rsidRPr="00356FB8">
        <w:rPr>
          <w:rStyle w:val="Strong"/>
          <w:rFonts w:ascii="Trebuchet MS" w:eastAsiaTheme="majorEastAsia" w:hAnsi="Trebuchet MS" w:cs="Arial"/>
          <w:color w:val="555555"/>
          <w:sz w:val="22"/>
          <w:szCs w:val="22"/>
          <w:bdr w:val="none" w:sz="0" w:space="0" w:color="auto" w:frame="1"/>
        </w:rPr>
        <w:t>cmd</w:t>
      </w:r>
      <w:proofErr w:type="spellEnd"/>
      <w:r w:rsidRPr="00356FB8">
        <w:rPr>
          <w:rStyle w:val="Strong"/>
          <w:rFonts w:ascii="Trebuchet MS" w:eastAsiaTheme="majorEastAsia" w:hAnsi="Trebuchet MS" w:cs="Arial"/>
          <w:color w:val="555555"/>
          <w:sz w:val="22"/>
          <w:szCs w:val="22"/>
          <w:bdr w:val="none" w:sz="0" w:space="0" w:color="auto" w:frame="1"/>
        </w:rPr>
        <w:t xml:space="preserve"> –runtime-to-permanent</w:t>
      </w:r>
      <w:r w:rsidRPr="00356FB8">
        <w:rPr>
          <w:rFonts w:ascii="Trebuchet MS" w:hAnsi="Trebuchet MS" w:cs="Arial"/>
          <w:color w:val="555555"/>
          <w:sz w:val="22"/>
          <w:szCs w:val="22"/>
        </w:rPr>
        <w:t> command.</w:t>
      </w:r>
    </w:p>
    <w:p w14:paraId="0FF6F090"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2EAA82C4" w14:textId="36A5C15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With the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release, you can add a source based on a </w:t>
      </w:r>
      <w:r w:rsidRPr="00356FB8">
        <w:rPr>
          <w:rStyle w:val="Strong"/>
          <w:rFonts w:ascii="Trebuchet MS" w:eastAsiaTheme="majorEastAsia" w:hAnsi="Trebuchet MS" w:cs="Arial"/>
          <w:color w:val="555555"/>
          <w:sz w:val="22"/>
          <w:szCs w:val="22"/>
          <w:bdr w:val="none" w:sz="0" w:space="0" w:color="auto" w:frame="1"/>
        </w:rPr>
        <w:t>MAC</w:t>
      </w:r>
      <w:r w:rsidRPr="00356FB8">
        <w:rPr>
          <w:rFonts w:ascii="Trebuchet MS" w:hAnsi="Trebuchet MS" w:cs="Arial"/>
          <w:color w:val="555555"/>
          <w:sz w:val="22"/>
          <w:szCs w:val="22"/>
        </w:rPr>
        <w:t> address (here </w:t>
      </w:r>
      <w:r w:rsidRPr="00356FB8">
        <w:rPr>
          <w:rStyle w:val="Strong"/>
          <w:rFonts w:ascii="Trebuchet MS" w:eastAsiaTheme="majorEastAsia" w:hAnsi="Trebuchet MS" w:cs="Arial"/>
          <w:color w:val="555555"/>
          <w:sz w:val="22"/>
          <w:szCs w:val="22"/>
          <w:bdr w:val="none" w:sz="0" w:space="0" w:color="auto" w:frame="1"/>
        </w:rPr>
        <w:t>00:11:22:33:44:55</w:t>
      </w:r>
      <w:r w:rsidRPr="00356FB8">
        <w:rPr>
          <w:rFonts w:ascii="Trebuchet MS" w:hAnsi="Trebuchet MS" w:cs="Arial"/>
          <w:color w:val="555555"/>
          <w:sz w:val="22"/>
          <w:szCs w:val="22"/>
        </w:rPr>
        <w:t>) to a zone (here </w:t>
      </w:r>
      <w:r w:rsidRPr="00356FB8">
        <w:rPr>
          <w:rStyle w:val="Strong"/>
          <w:rFonts w:ascii="Trebuchet MS" w:eastAsiaTheme="majorEastAsia" w:hAnsi="Trebuchet MS" w:cs="Arial"/>
          <w:color w:val="555555"/>
          <w:sz w:val="22"/>
          <w:szCs w:val="22"/>
          <w:bdr w:val="none" w:sz="0" w:space="0" w:color="auto" w:frame="1"/>
        </w:rPr>
        <w:t>trusted</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permanently</w:t>
      </w:r>
      <w:r w:rsidRPr="00356FB8">
        <w:rPr>
          <w:rFonts w:ascii="Trebuchet MS" w:hAnsi="Trebuchet MS" w:cs="Arial"/>
          <w:color w:val="555555"/>
          <w:sz w:val="22"/>
          <w:szCs w:val="22"/>
        </w:rPr>
        <w:t>:</w:t>
      </w:r>
    </w:p>
    <w:p w14:paraId="5E67660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--zone=trusted --add-source=</w:t>
      </w:r>
      <w:proofErr w:type="gramStart"/>
      <w:r w:rsidRPr="00356FB8">
        <w:rPr>
          <w:rStyle w:val="Strong"/>
          <w:rFonts w:ascii="Trebuchet MS" w:eastAsiaTheme="majorEastAsia" w:hAnsi="Trebuchet MS"/>
          <w:color w:val="555555"/>
          <w:sz w:val="22"/>
          <w:szCs w:val="22"/>
          <w:bdr w:val="none" w:sz="0" w:space="0" w:color="auto" w:frame="1"/>
        </w:rPr>
        <w:t>00:11:22:33:44:55</w:t>
      </w:r>
      <w:proofErr w:type="gramEnd"/>
    </w:p>
    <w:p w14:paraId="3FC1152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6D56068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18458F8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76D65F8F"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3FA045A0" w14:textId="0F778282"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With the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release, you can create an </w:t>
      </w:r>
      <w:proofErr w:type="spellStart"/>
      <w:r w:rsidRPr="00356FB8">
        <w:rPr>
          <w:rStyle w:val="Strong"/>
          <w:rFonts w:ascii="Trebuchet MS" w:eastAsiaTheme="majorEastAsia" w:hAnsi="Trebuchet MS" w:cs="Arial"/>
          <w:color w:val="555555"/>
          <w:sz w:val="22"/>
          <w:szCs w:val="22"/>
          <w:bdr w:val="none" w:sz="0" w:space="0" w:color="auto" w:frame="1"/>
        </w:rPr>
        <w:t>ipset</w:t>
      </w:r>
      <w:proofErr w:type="spellEnd"/>
      <w:r w:rsidRPr="00356FB8">
        <w:rPr>
          <w:rFonts w:ascii="Trebuchet MS" w:hAnsi="Trebuchet MS" w:cs="Arial"/>
          <w:color w:val="555555"/>
          <w:sz w:val="22"/>
          <w:szCs w:val="22"/>
        </w:rPr>
        <w:t> (a set of IP addresses or networks, see below) and add a source based on it:</w:t>
      </w:r>
    </w:p>
    <w:p w14:paraId="029BD03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--new-</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iplist</w:t>
      </w:r>
      <w:proofErr w:type="spellEnd"/>
      <w:r w:rsidRPr="00356FB8">
        <w:rPr>
          <w:rStyle w:val="Strong"/>
          <w:rFonts w:ascii="Trebuchet MS" w:eastAsiaTheme="majorEastAsia" w:hAnsi="Trebuchet MS"/>
          <w:color w:val="555555"/>
          <w:sz w:val="22"/>
          <w:szCs w:val="22"/>
          <w:bdr w:val="none" w:sz="0" w:space="0" w:color="auto" w:frame="1"/>
        </w:rPr>
        <w:t xml:space="preserve"> --type=</w:t>
      </w:r>
      <w:proofErr w:type="spellStart"/>
      <w:proofErr w:type="gramStart"/>
      <w:r w:rsidRPr="00356FB8">
        <w:rPr>
          <w:rStyle w:val="Strong"/>
          <w:rFonts w:ascii="Trebuchet MS" w:eastAsiaTheme="majorEastAsia" w:hAnsi="Trebuchet MS"/>
          <w:color w:val="555555"/>
          <w:sz w:val="22"/>
          <w:szCs w:val="22"/>
          <w:bdr w:val="none" w:sz="0" w:space="0" w:color="auto" w:frame="1"/>
        </w:rPr>
        <w:t>hash:ip</w:t>
      </w:r>
      <w:proofErr w:type="spellEnd"/>
      <w:proofErr w:type="gramEnd"/>
    </w:p>
    <w:p w14:paraId="2E8F6D3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4F5E1A1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681BFB4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14830C7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iplist</w:t>
      </w:r>
      <w:proofErr w:type="spellEnd"/>
      <w:r w:rsidRPr="00356FB8">
        <w:rPr>
          <w:rStyle w:val="Strong"/>
          <w:rFonts w:ascii="Trebuchet MS" w:eastAsiaTheme="majorEastAsia" w:hAnsi="Trebuchet MS"/>
          <w:color w:val="555555"/>
          <w:sz w:val="22"/>
          <w:szCs w:val="22"/>
          <w:bdr w:val="none" w:sz="0" w:space="0" w:color="auto" w:frame="1"/>
        </w:rPr>
        <w:t xml:space="preserve"> --add-entry=192.168.1.11</w:t>
      </w:r>
    </w:p>
    <w:p w14:paraId="0280E90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67857D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iplist</w:t>
      </w:r>
      <w:proofErr w:type="spellEnd"/>
      <w:r w:rsidRPr="00356FB8">
        <w:rPr>
          <w:rStyle w:val="Strong"/>
          <w:rFonts w:ascii="Trebuchet MS" w:eastAsiaTheme="majorEastAsia" w:hAnsi="Trebuchet MS"/>
          <w:color w:val="555555"/>
          <w:sz w:val="22"/>
          <w:szCs w:val="22"/>
          <w:bdr w:val="none" w:sz="0" w:space="0" w:color="auto" w:frame="1"/>
        </w:rPr>
        <w:t xml:space="preserve"> --add-entry=192.168.1.12</w:t>
      </w:r>
    </w:p>
    <w:p w14:paraId="71CE594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1442D90D"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--permanent--zone=trusted --add-source=</w:t>
      </w:r>
      <w:proofErr w:type="spellStart"/>
      <w:proofErr w:type="gramStart"/>
      <w:r w:rsidRPr="00356FB8">
        <w:rPr>
          <w:rStyle w:val="Strong"/>
          <w:rFonts w:ascii="Trebuchet MS" w:eastAsiaTheme="majorEastAsia" w:hAnsi="Trebuchet MS"/>
          <w:color w:val="555555"/>
          <w:sz w:val="22"/>
          <w:szCs w:val="22"/>
          <w:bdr w:val="none" w:sz="0" w:space="0" w:color="auto" w:frame="1"/>
        </w:rPr>
        <w:t>ipset:iplist</w:t>
      </w:r>
      <w:proofErr w:type="spellEnd"/>
      <w:proofErr w:type="gramEnd"/>
    </w:p>
    <w:p w14:paraId="638D714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4440B64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019D555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04372F8C"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0BE020D6" w14:textId="191CE2D8"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get the list of the sources </w:t>
      </w:r>
      <w:r w:rsidRPr="00356FB8">
        <w:rPr>
          <w:rStyle w:val="Strong"/>
          <w:rFonts w:ascii="Trebuchet MS" w:eastAsiaTheme="majorEastAsia" w:hAnsi="Trebuchet MS" w:cs="Arial"/>
          <w:color w:val="555555"/>
          <w:sz w:val="22"/>
          <w:szCs w:val="22"/>
          <w:bdr w:val="none" w:sz="0" w:space="0" w:color="auto" w:frame="1"/>
        </w:rPr>
        <w:t>currently</w:t>
      </w:r>
      <w:r w:rsidRPr="00356FB8">
        <w:rPr>
          <w:rFonts w:ascii="Trebuchet MS" w:hAnsi="Trebuchet MS" w:cs="Arial"/>
          <w:color w:val="555555"/>
          <w:sz w:val="22"/>
          <w:szCs w:val="22"/>
        </w:rPr>
        <w:t> bound to a zone (here </w:t>
      </w:r>
      <w:r w:rsidRPr="00356FB8">
        <w:rPr>
          <w:rStyle w:val="Strong"/>
          <w:rFonts w:ascii="Trebuchet MS" w:eastAsiaTheme="majorEastAsia" w:hAnsi="Trebuchet MS" w:cs="Arial"/>
          <w:color w:val="555555"/>
          <w:sz w:val="22"/>
          <w:szCs w:val="22"/>
          <w:bdr w:val="none" w:sz="0" w:space="0" w:color="auto" w:frame="1"/>
        </w:rPr>
        <w:t>trusted</w:t>
      </w:r>
      <w:r w:rsidRPr="00356FB8">
        <w:rPr>
          <w:rFonts w:ascii="Trebuchet MS" w:hAnsi="Trebuchet MS" w:cs="Arial"/>
          <w:color w:val="555555"/>
          <w:sz w:val="22"/>
          <w:szCs w:val="22"/>
        </w:rPr>
        <w:t>), type:</w:t>
      </w:r>
    </w:p>
    <w:p w14:paraId="30585BA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--zone=trusted --list-sources</w:t>
      </w:r>
    </w:p>
    <w:p w14:paraId="48C0031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192.168.2.0/24 00:11:22:33:44:55 </w:t>
      </w:r>
      <w:proofErr w:type="spellStart"/>
      <w:proofErr w:type="gramStart"/>
      <w:r w:rsidRPr="00356FB8">
        <w:rPr>
          <w:rFonts w:ascii="Trebuchet MS" w:hAnsi="Trebuchet MS"/>
          <w:color w:val="555555"/>
          <w:sz w:val="22"/>
          <w:szCs w:val="22"/>
        </w:rPr>
        <w:t>ipset:iplist</w:t>
      </w:r>
      <w:proofErr w:type="spellEnd"/>
      <w:proofErr w:type="gramEnd"/>
    </w:p>
    <w:p w14:paraId="0942A7FD"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Remove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 if you only want to display </w:t>
      </w:r>
      <w:r w:rsidRPr="00356FB8">
        <w:rPr>
          <w:rStyle w:val="Strong"/>
          <w:rFonts w:ascii="Trebuchet MS" w:eastAsiaTheme="majorEastAsia" w:hAnsi="Trebuchet MS" w:cs="Arial"/>
          <w:color w:val="555555"/>
          <w:sz w:val="22"/>
          <w:szCs w:val="22"/>
          <w:bdr w:val="none" w:sz="0" w:space="0" w:color="auto" w:frame="1"/>
        </w:rPr>
        <w:t>temporary</w:t>
      </w:r>
      <w:r w:rsidRPr="00356FB8">
        <w:rPr>
          <w:rFonts w:ascii="Trebuchet MS" w:hAnsi="Trebuchet MS" w:cs="Arial"/>
          <w:color w:val="555555"/>
          <w:sz w:val="22"/>
          <w:szCs w:val="22"/>
        </w:rPr>
        <w:t> settings.</w:t>
      </w:r>
    </w:p>
    <w:p w14:paraId="115992A3"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5D3359FE" w14:textId="5427AE61"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keep track of your configuration (</w:t>
      </w:r>
      <w:r w:rsidRPr="00356FB8">
        <w:rPr>
          <w:rStyle w:val="Strong"/>
          <w:rFonts w:ascii="Trebuchet MS" w:eastAsiaTheme="majorEastAsia" w:hAnsi="Trebuchet MS" w:cs="Arial"/>
          <w:color w:val="555555"/>
          <w:sz w:val="22"/>
          <w:szCs w:val="22"/>
          <w:bdr w:val="none" w:sz="0" w:space="0" w:color="auto" w:frame="1"/>
        </w:rPr>
        <w:t>active</w:t>
      </w:r>
      <w:r w:rsidRPr="00356FB8">
        <w:rPr>
          <w:rFonts w:ascii="Trebuchet MS" w:hAnsi="Trebuchet MS" w:cs="Arial"/>
          <w:color w:val="555555"/>
          <w:sz w:val="22"/>
          <w:szCs w:val="22"/>
        </w:rPr>
        <w:t> zones are zones that have a binding to an interface or source), type:</w:t>
      </w:r>
    </w:p>
    <w:p w14:paraId="1610513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--get-active-zones</w:t>
      </w:r>
    </w:p>
    <w:p w14:paraId="0B09ADE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public</w:t>
      </w:r>
    </w:p>
    <w:p w14:paraId="0D619D3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interfaces: eth0</w:t>
      </w:r>
    </w:p>
    <w:p w14:paraId="74D7F03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trusted</w:t>
      </w:r>
    </w:p>
    <w:p w14:paraId="1B2817A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sources: 192.168.2.0/24</w:t>
      </w:r>
    </w:p>
    <w:p w14:paraId="2975EEFB"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6C20EE49" w14:textId="345B310F"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 xml:space="preserve">As an </w:t>
      </w:r>
      <w:proofErr w:type="spellStart"/>
      <w:r w:rsidRPr="00356FB8">
        <w:rPr>
          <w:rFonts w:ascii="Trebuchet MS" w:hAnsi="Trebuchet MS" w:cs="Arial"/>
          <w:color w:val="555555"/>
          <w:sz w:val="22"/>
          <w:szCs w:val="22"/>
        </w:rPr>
        <w:t>exemple</w:t>
      </w:r>
      <w:proofErr w:type="spellEnd"/>
      <w:r w:rsidRPr="00356FB8">
        <w:rPr>
          <w:rFonts w:ascii="Trebuchet MS" w:hAnsi="Trebuchet MS" w:cs="Arial"/>
          <w:color w:val="555555"/>
          <w:sz w:val="22"/>
          <w:szCs w:val="22"/>
        </w:rPr>
        <w:t xml:space="preserve"> of source management, let’s assume you want to only allow connections to your server from a specific IP address (here </w:t>
      </w:r>
      <w:r w:rsidRPr="00356FB8">
        <w:rPr>
          <w:rStyle w:val="Strong"/>
          <w:rFonts w:ascii="Trebuchet MS" w:eastAsiaTheme="majorEastAsia" w:hAnsi="Trebuchet MS" w:cs="Arial"/>
          <w:color w:val="555555"/>
          <w:sz w:val="22"/>
          <w:szCs w:val="22"/>
          <w:bdr w:val="none" w:sz="0" w:space="0" w:color="auto" w:frame="1"/>
        </w:rPr>
        <w:t>1.2.3.4/32</w:t>
      </w:r>
      <w:r w:rsidRPr="00356FB8">
        <w:rPr>
          <w:rFonts w:ascii="Trebuchet MS" w:hAnsi="Trebuchet MS" w:cs="Arial"/>
          <w:color w:val="555555"/>
          <w:sz w:val="22"/>
          <w:szCs w:val="22"/>
        </w:rPr>
        <w:t>).</w:t>
      </w:r>
    </w:p>
    <w:p w14:paraId="4662475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--zone=internal --add-service=</w:t>
      </w:r>
      <w:proofErr w:type="spellStart"/>
      <w:r w:rsidRPr="00356FB8">
        <w:rPr>
          <w:rStyle w:val="Strong"/>
          <w:rFonts w:ascii="Trebuchet MS" w:eastAsiaTheme="majorEastAsia" w:hAnsi="Trebuchet MS"/>
          <w:color w:val="555555"/>
          <w:sz w:val="22"/>
          <w:szCs w:val="22"/>
          <w:bdr w:val="none" w:sz="0" w:space="0" w:color="auto" w:frame="1"/>
        </w:rPr>
        <w:t>ssh</w:t>
      </w:r>
      <w:proofErr w:type="spellEnd"/>
      <w:r w:rsidRPr="00356FB8">
        <w:rPr>
          <w:rStyle w:val="Strong"/>
          <w:rFonts w:ascii="Trebuchet MS" w:eastAsiaTheme="majorEastAsia" w:hAnsi="Trebuchet MS"/>
          <w:color w:val="555555"/>
          <w:sz w:val="22"/>
          <w:szCs w:val="22"/>
          <w:bdr w:val="none" w:sz="0" w:space="0" w:color="auto" w:frame="1"/>
        </w:rPr>
        <w:t xml:space="preserve"> --permanent</w:t>
      </w:r>
    </w:p>
    <w:p w14:paraId="43572F1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02B578F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--zone=internal --add-source=1.2.3.4/32 --permanent</w:t>
      </w:r>
    </w:p>
    <w:p w14:paraId="06ED804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605E1B2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--zone=public --remove-service=</w:t>
      </w:r>
      <w:proofErr w:type="spellStart"/>
      <w:r w:rsidRPr="00356FB8">
        <w:rPr>
          <w:rStyle w:val="Strong"/>
          <w:rFonts w:ascii="Trebuchet MS" w:eastAsiaTheme="majorEastAsia" w:hAnsi="Trebuchet MS"/>
          <w:color w:val="555555"/>
          <w:sz w:val="22"/>
          <w:szCs w:val="22"/>
          <w:bdr w:val="none" w:sz="0" w:space="0" w:color="auto" w:frame="1"/>
        </w:rPr>
        <w:t>ssh</w:t>
      </w:r>
      <w:proofErr w:type="spellEnd"/>
      <w:r w:rsidRPr="00356FB8">
        <w:rPr>
          <w:rStyle w:val="Strong"/>
          <w:rFonts w:ascii="Trebuchet MS" w:eastAsiaTheme="majorEastAsia" w:hAnsi="Trebuchet MS"/>
          <w:color w:val="555555"/>
          <w:sz w:val="22"/>
          <w:szCs w:val="22"/>
          <w:bdr w:val="none" w:sz="0" w:space="0" w:color="auto" w:frame="1"/>
        </w:rPr>
        <w:t xml:space="preserve"> --permanent</w:t>
      </w:r>
    </w:p>
    <w:p w14:paraId="15437F7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597DFBE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5134C60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lastRenderedPageBreak/>
        <w:t>success</w:t>
      </w:r>
    </w:p>
    <w:p w14:paraId="709E95FE"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Source: </w:t>
      </w:r>
      <w:proofErr w:type="spellStart"/>
      <w:r w:rsidRPr="00356FB8">
        <w:rPr>
          <w:rFonts w:ascii="Trebuchet MS" w:hAnsi="Trebuchet MS" w:cs="Arial"/>
          <w:color w:val="555555"/>
          <w:sz w:val="22"/>
          <w:szCs w:val="22"/>
        </w:rPr>
        <w:fldChar w:fldCharType="begin"/>
      </w:r>
      <w:r w:rsidRPr="00356FB8">
        <w:rPr>
          <w:rFonts w:ascii="Trebuchet MS" w:hAnsi="Trebuchet MS" w:cs="Arial"/>
          <w:color w:val="555555"/>
          <w:sz w:val="22"/>
          <w:szCs w:val="22"/>
        </w:rPr>
        <w:instrText xml:space="preserve"> HYPERLINK "http://serverfault.com/questions/680780/block-all-but-a-few-ips-with-firewalld" \o "http://serverfault.com/questions/680780/block-all-but-a-few-ips-with-firewalld" </w:instrText>
      </w:r>
      <w:r w:rsidRPr="00356FB8">
        <w:rPr>
          <w:rFonts w:ascii="Trebuchet MS" w:hAnsi="Trebuchet MS" w:cs="Arial"/>
          <w:color w:val="555555"/>
          <w:sz w:val="22"/>
          <w:szCs w:val="22"/>
        </w:rPr>
        <w:fldChar w:fldCharType="separate"/>
      </w:r>
      <w:r w:rsidRPr="00356FB8">
        <w:rPr>
          <w:rStyle w:val="Hyperlink"/>
          <w:rFonts w:ascii="Trebuchet MS" w:eastAsiaTheme="majorEastAsia" w:hAnsi="Trebuchet MS" w:cs="Arial"/>
          <w:color w:val="0066CC"/>
          <w:sz w:val="22"/>
          <w:szCs w:val="22"/>
          <w:bdr w:val="none" w:sz="0" w:space="0" w:color="auto" w:frame="1"/>
        </w:rPr>
        <w:t>Serverfault</w:t>
      </w:r>
      <w:proofErr w:type="spellEnd"/>
      <w:r w:rsidRPr="00356FB8">
        <w:rPr>
          <w:rStyle w:val="Hyperlink"/>
          <w:rFonts w:ascii="Trebuchet MS" w:eastAsiaTheme="majorEastAsia" w:hAnsi="Trebuchet MS" w:cs="Arial"/>
          <w:color w:val="0066CC"/>
          <w:sz w:val="22"/>
          <w:szCs w:val="22"/>
          <w:bdr w:val="none" w:sz="0" w:space="0" w:color="auto" w:frame="1"/>
        </w:rPr>
        <w:t xml:space="preserve"> website</w:t>
      </w:r>
      <w:r w:rsidRPr="00356FB8">
        <w:rPr>
          <w:rFonts w:ascii="Trebuchet MS" w:hAnsi="Trebuchet MS" w:cs="Arial"/>
          <w:color w:val="555555"/>
          <w:sz w:val="22"/>
          <w:szCs w:val="22"/>
        </w:rPr>
        <w:fldChar w:fldCharType="end"/>
      </w:r>
      <w:r w:rsidRPr="00356FB8">
        <w:rPr>
          <w:rFonts w:ascii="Trebuchet MS" w:hAnsi="Trebuchet MS" w:cs="Arial"/>
          <w:color w:val="555555"/>
          <w:sz w:val="22"/>
          <w:szCs w:val="22"/>
        </w:rPr>
        <w:t>.</w:t>
      </w:r>
    </w:p>
    <w:p w14:paraId="2988FA4B"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0EED3719" w14:textId="2C5DE78E"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With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a new option called </w:t>
      </w:r>
      <w:r w:rsidRPr="00356FB8">
        <w:rPr>
          <w:rStyle w:val="Strong"/>
          <w:rFonts w:ascii="Trebuchet MS" w:eastAsiaTheme="majorEastAsia" w:hAnsi="Trebuchet MS" w:cs="Arial"/>
          <w:color w:val="555555"/>
          <w:sz w:val="22"/>
          <w:szCs w:val="22"/>
          <w:bdr w:val="none" w:sz="0" w:space="0" w:color="auto" w:frame="1"/>
        </w:rPr>
        <w:t>–info-zone</w:t>
      </w:r>
      <w:r w:rsidRPr="00356FB8">
        <w:rPr>
          <w:rFonts w:ascii="Trebuchet MS" w:hAnsi="Trebuchet MS" w:cs="Arial"/>
          <w:color w:val="555555"/>
          <w:sz w:val="22"/>
          <w:szCs w:val="22"/>
        </w:rPr>
        <w:t> is available.</w:t>
      </w:r>
      <w:r w:rsidRPr="00356FB8">
        <w:rPr>
          <w:rFonts w:ascii="Trebuchet MS" w:hAnsi="Trebuchet MS" w:cs="Arial"/>
          <w:color w:val="555555"/>
          <w:sz w:val="22"/>
          <w:szCs w:val="22"/>
        </w:rPr>
        <w:br/>
        <w:t>To get the detail of a zone called </w:t>
      </w:r>
      <w:r w:rsidRPr="00356FB8">
        <w:rPr>
          <w:rStyle w:val="Strong"/>
          <w:rFonts w:ascii="Trebuchet MS" w:eastAsiaTheme="majorEastAsia" w:hAnsi="Trebuchet MS" w:cs="Arial"/>
          <w:color w:val="555555"/>
          <w:sz w:val="22"/>
          <w:szCs w:val="22"/>
          <w:bdr w:val="none" w:sz="0" w:space="0" w:color="auto" w:frame="1"/>
        </w:rPr>
        <w:t>public</w:t>
      </w:r>
      <w:r w:rsidRPr="00356FB8">
        <w:rPr>
          <w:rFonts w:ascii="Trebuchet MS" w:hAnsi="Trebuchet MS" w:cs="Arial"/>
          <w:color w:val="555555"/>
          <w:sz w:val="22"/>
          <w:szCs w:val="22"/>
        </w:rPr>
        <w:t>, type:</w:t>
      </w:r>
    </w:p>
    <w:p w14:paraId="3D677D7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--info-zone=public</w:t>
      </w:r>
    </w:p>
    <w:p w14:paraId="46443D3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public (active)</w:t>
      </w:r>
    </w:p>
    <w:p w14:paraId="42ECD5F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target: default</w:t>
      </w:r>
    </w:p>
    <w:p w14:paraId="12D9826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proofErr w:type="spellStart"/>
      <w:r w:rsidRPr="00356FB8">
        <w:rPr>
          <w:rStyle w:val="Strong"/>
          <w:rFonts w:ascii="Trebuchet MS" w:eastAsiaTheme="majorEastAsia" w:hAnsi="Trebuchet MS"/>
          <w:color w:val="555555"/>
          <w:sz w:val="22"/>
          <w:szCs w:val="22"/>
          <w:bdr w:val="none" w:sz="0" w:space="0" w:color="auto" w:frame="1"/>
        </w:rPr>
        <w:t>icmp</w:t>
      </w:r>
      <w:proofErr w:type="spellEnd"/>
      <w:r w:rsidRPr="00356FB8">
        <w:rPr>
          <w:rStyle w:val="Strong"/>
          <w:rFonts w:ascii="Trebuchet MS" w:eastAsiaTheme="majorEastAsia" w:hAnsi="Trebuchet MS"/>
          <w:color w:val="555555"/>
          <w:sz w:val="22"/>
          <w:szCs w:val="22"/>
          <w:bdr w:val="none" w:sz="0" w:space="0" w:color="auto" w:frame="1"/>
        </w:rPr>
        <w:t>-block-inversion: no</w:t>
      </w:r>
    </w:p>
    <w:p w14:paraId="3D6BA3A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interfaces: eth0</w:t>
      </w:r>
    </w:p>
    <w:p w14:paraId="6572CE8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sources:</w:t>
      </w:r>
    </w:p>
    <w:p w14:paraId="006B0BF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 xml:space="preserve">services: dhcpv6-client </w:t>
      </w:r>
      <w:proofErr w:type="spellStart"/>
      <w:r w:rsidRPr="00356FB8">
        <w:rPr>
          <w:rStyle w:val="Strong"/>
          <w:rFonts w:ascii="Trebuchet MS" w:eastAsiaTheme="majorEastAsia" w:hAnsi="Trebuchet MS"/>
          <w:color w:val="555555"/>
          <w:sz w:val="22"/>
          <w:szCs w:val="22"/>
          <w:bdr w:val="none" w:sz="0" w:space="0" w:color="auto" w:frame="1"/>
        </w:rPr>
        <w:t>ssh</w:t>
      </w:r>
      <w:proofErr w:type="spellEnd"/>
    </w:p>
    <w:p w14:paraId="25B67ED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ports:</w:t>
      </w:r>
    </w:p>
    <w:p w14:paraId="652CA07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protocols:</w:t>
      </w:r>
    </w:p>
    <w:p w14:paraId="7C161BC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masquerade: no</w:t>
      </w:r>
    </w:p>
    <w:p w14:paraId="7734E8E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forward-ports:</w:t>
      </w:r>
    </w:p>
    <w:p w14:paraId="43D7BB9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proofErr w:type="spellStart"/>
      <w:r w:rsidRPr="00356FB8">
        <w:rPr>
          <w:rStyle w:val="Strong"/>
          <w:rFonts w:ascii="Trebuchet MS" w:eastAsiaTheme="majorEastAsia" w:hAnsi="Trebuchet MS"/>
          <w:color w:val="555555"/>
          <w:sz w:val="22"/>
          <w:szCs w:val="22"/>
          <w:bdr w:val="none" w:sz="0" w:space="0" w:color="auto" w:frame="1"/>
        </w:rPr>
        <w:t>sourceports</w:t>
      </w:r>
      <w:proofErr w:type="spellEnd"/>
      <w:r w:rsidRPr="00356FB8">
        <w:rPr>
          <w:rStyle w:val="Strong"/>
          <w:rFonts w:ascii="Trebuchet MS" w:eastAsiaTheme="majorEastAsia" w:hAnsi="Trebuchet MS"/>
          <w:color w:val="555555"/>
          <w:sz w:val="22"/>
          <w:szCs w:val="22"/>
          <w:bdr w:val="none" w:sz="0" w:space="0" w:color="auto" w:frame="1"/>
        </w:rPr>
        <w:t>:</w:t>
      </w:r>
    </w:p>
    <w:p w14:paraId="46434E7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proofErr w:type="spellStart"/>
      <w:r w:rsidRPr="00356FB8">
        <w:rPr>
          <w:rStyle w:val="Strong"/>
          <w:rFonts w:ascii="Trebuchet MS" w:eastAsiaTheme="majorEastAsia" w:hAnsi="Trebuchet MS"/>
          <w:color w:val="555555"/>
          <w:sz w:val="22"/>
          <w:szCs w:val="22"/>
          <w:bdr w:val="none" w:sz="0" w:space="0" w:color="auto" w:frame="1"/>
        </w:rPr>
        <w:t>icmp</w:t>
      </w:r>
      <w:proofErr w:type="spellEnd"/>
      <w:r w:rsidRPr="00356FB8">
        <w:rPr>
          <w:rStyle w:val="Strong"/>
          <w:rFonts w:ascii="Trebuchet MS" w:eastAsiaTheme="majorEastAsia" w:hAnsi="Trebuchet MS"/>
          <w:color w:val="555555"/>
          <w:sz w:val="22"/>
          <w:szCs w:val="22"/>
          <w:bdr w:val="none" w:sz="0" w:space="0" w:color="auto" w:frame="1"/>
        </w:rPr>
        <w:t>-blocks:</w:t>
      </w:r>
    </w:p>
    <w:p w14:paraId="1F260C3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Style w:val="Strong"/>
          <w:rFonts w:ascii="Trebuchet MS" w:eastAsiaTheme="majorEastAsia" w:hAnsi="Trebuchet MS"/>
          <w:color w:val="555555"/>
          <w:sz w:val="22"/>
          <w:szCs w:val="22"/>
          <w:bdr w:val="none" w:sz="0" w:space="0" w:color="auto" w:frame="1"/>
        </w:rPr>
        <w:t>rich rules:</w:t>
      </w:r>
    </w:p>
    <w:p w14:paraId="11AE68EE"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You can also add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w:t>
      </w:r>
    </w:p>
    <w:p w14:paraId="6AFC1D9E"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Service Management</w:t>
      </w:r>
    </w:p>
    <w:p w14:paraId="65092836"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After assigning each network interface to a zone, it is now possible to add services to each zone.</w:t>
      </w:r>
      <w:r w:rsidRPr="00356FB8">
        <w:rPr>
          <w:rFonts w:ascii="Trebuchet MS" w:hAnsi="Trebuchet MS" w:cs="Arial"/>
          <w:color w:val="555555"/>
          <w:sz w:val="22"/>
          <w:szCs w:val="22"/>
        </w:rPr>
        <w:br/>
        <w:t>To allow the </w:t>
      </w:r>
      <w:r w:rsidRPr="00356FB8">
        <w:rPr>
          <w:rStyle w:val="Strong"/>
          <w:rFonts w:ascii="Trebuchet MS" w:eastAsiaTheme="majorEastAsia" w:hAnsi="Trebuchet MS" w:cs="Arial"/>
          <w:color w:val="555555"/>
          <w:sz w:val="22"/>
          <w:szCs w:val="22"/>
          <w:bdr w:val="none" w:sz="0" w:space="0" w:color="auto" w:frame="1"/>
        </w:rPr>
        <w:t>http</w:t>
      </w:r>
      <w:r w:rsidRPr="00356FB8">
        <w:rPr>
          <w:rFonts w:ascii="Trebuchet MS" w:hAnsi="Trebuchet MS" w:cs="Arial"/>
          <w:color w:val="555555"/>
          <w:sz w:val="22"/>
          <w:szCs w:val="22"/>
        </w:rPr>
        <w:t> service </w:t>
      </w:r>
      <w:r w:rsidRPr="00356FB8">
        <w:rPr>
          <w:rStyle w:val="Strong"/>
          <w:rFonts w:ascii="Trebuchet MS" w:eastAsiaTheme="majorEastAsia" w:hAnsi="Trebuchet MS" w:cs="Arial"/>
          <w:color w:val="555555"/>
          <w:sz w:val="22"/>
          <w:szCs w:val="22"/>
          <w:bdr w:val="none" w:sz="0" w:space="0" w:color="auto" w:frame="1"/>
        </w:rPr>
        <w:t>permanently</w:t>
      </w:r>
      <w:r w:rsidRPr="00356FB8">
        <w:rPr>
          <w:rFonts w:ascii="Trebuchet MS" w:hAnsi="Trebuchet MS" w:cs="Arial"/>
          <w:color w:val="555555"/>
          <w:sz w:val="22"/>
          <w:szCs w:val="22"/>
        </w:rPr>
        <w:t> in the </w:t>
      </w:r>
      <w:r w:rsidRPr="00356FB8">
        <w:rPr>
          <w:rStyle w:val="Strong"/>
          <w:rFonts w:ascii="Trebuchet MS" w:eastAsiaTheme="majorEastAsia" w:hAnsi="Trebuchet MS" w:cs="Arial"/>
          <w:color w:val="555555"/>
          <w:sz w:val="22"/>
          <w:szCs w:val="22"/>
          <w:bdr w:val="none" w:sz="0" w:space="0" w:color="auto" w:frame="1"/>
        </w:rPr>
        <w:t>internal</w:t>
      </w:r>
      <w:r w:rsidRPr="00356FB8">
        <w:rPr>
          <w:rFonts w:ascii="Trebuchet MS" w:hAnsi="Trebuchet MS" w:cs="Arial"/>
          <w:color w:val="555555"/>
          <w:sz w:val="22"/>
          <w:szCs w:val="22"/>
        </w:rPr>
        <w:t> zone, type:</w:t>
      </w:r>
    </w:p>
    <w:p w14:paraId="2B589C8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--zone=internal --add-service=http</w:t>
      </w:r>
    </w:p>
    <w:p w14:paraId="017992A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FFBDF9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6CBCA1C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1B974E69"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Type </w:t>
      </w:r>
      <w:r w:rsidRPr="00356FB8">
        <w:rPr>
          <w:rStyle w:val="Strong"/>
          <w:rFonts w:ascii="Trebuchet MS" w:eastAsiaTheme="majorEastAsia" w:hAnsi="Trebuchet MS" w:cs="Arial"/>
          <w:color w:val="555555"/>
          <w:sz w:val="22"/>
          <w:szCs w:val="22"/>
          <w:bdr w:val="none" w:sz="0" w:space="0" w:color="auto" w:frame="1"/>
        </w:rPr>
        <w:t>–remove-service=http</w:t>
      </w:r>
      <w:r w:rsidRPr="00356FB8">
        <w:rPr>
          <w:rFonts w:ascii="Trebuchet MS" w:hAnsi="Trebuchet MS" w:cs="Arial"/>
          <w:color w:val="555555"/>
          <w:sz w:val="22"/>
          <w:szCs w:val="22"/>
        </w:rPr>
        <w:t> to deny the </w:t>
      </w:r>
      <w:r w:rsidRPr="00356FB8">
        <w:rPr>
          <w:rStyle w:val="Strong"/>
          <w:rFonts w:ascii="Trebuchet MS" w:eastAsiaTheme="majorEastAsia" w:hAnsi="Trebuchet MS" w:cs="Arial"/>
          <w:color w:val="555555"/>
          <w:sz w:val="22"/>
          <w:szCs w:val="22"/>
          <w:bdr w:val="none" w:sz="0" w:space="0" w:color="auto" w:frame="1"/>
        </w:rPr>
        <w:t>http</w:t>
      </w:r>
      <w:r w:rsidRPr="00356FB8">
        <w:rPr>
          <w:rFonts w:ascii="Trebuchet MS" w:hAnsi="Trebuchet MS" w:cs="Arial"/>
          <w:color w:val="555555"/>
          <w:sz w:val="22"/>
          <w:szCs w:val="22"/>
        </w:rPr>
        <w:t> service.</w:t>
      </w:r>
      <w:r w:rsidRPr="00356FB8">
        <w:rPr>
          <w:rFonts w:ascii="Trebuchet MS" w:hAnsi="Trebuchet MS" w:cs="Arial"/>
          <w:color w:val="555555"/>
          <w:sz w:val="22"/>
          <w:szCs w:val="22"/>
        </w:rPr>
        <w:br/>
        <w:t>Note2: The </w:t>
      </w:r>
      <w:r w:rsidRPr="00356FB8">
        <w:rPr>
          <w:rStyle w:val="Strong"/>
          <w:rFonts w:ascii="Trebuchet MS" w:eastAsiaTheme="majorEastAsia" w:hAnsi="Trebuchet MS" w:cs="Arial"/>
          <w:color w:val="555555"/>
          <w:sz w:val="22"/>
          <w:szCs w:val="22"/>
          <w:bdr w:val="none" w:sz="0" w:space="0" w:color="auto" w:frame="1"/>
        </w:rPr>
        <w:t>firewall-</w:t>
      </w:r>
      <w:proofErr w:type="spellStart"/>
      <w:r w:rsidRPr="00356FB8">
        <w:rPr>
          <w:rStyle w:val="Strong"/>
          <w:rFonts w:ascii="Trebuchet MS" w:eastAsiaTheme="majorEastAsia" w:hAnsi="Trebuchet MS" w:cs="Arial"/>
          <w:color w:val="555555"/>
          <w:sz w:val="22"/>
          <w:szCs w:val="22"/>
          <w:bdr w:val="none" w:sz="0" w:space="0" w:color="auto" w:frame="1"/>
        </w:rPr>
        <w:t>cmd</w:t>
      </w:r>
      <w:proofErr w:type="spellEnd"/>
      <w:r w:rsidRPr="00356FB8">
        <w:rPr>
          <w:rStyle w:val="Strong"/>
          <w:rFonts w:ascii="Trebuchet MS" w:eastAsiaTheme="majorEastAsia" w:hAnsi="Trebuchet MS" w:cs="Arial"/>
          <w:color w:val="555555"/>
          <w:sz w:val="22"/>
          <w:szCs w:val="22"/>
          <w:bdr w:val="none" w:sz="0" w:space="0" w:color="auto" w:frame="1"/>
        </w:rPr>
        <w:t xml:space="preserve"> –reload</w:t>
      </w:r>
      <w:r w:rsidRPr="00356FB8">
        <w:rPr>
          <w:rFonts w:ascii="Trebuchet MS" w:hAnsi="Trebuchet MS" w:cs="Arial"/>
          <w:color w:val="555555"/>
          <w:sz w:val="22"/>
          <w:szCs w:val="22"/>
        </w:rPr>
        <w:t> command is necessary to activate the change. Contrary to the </w:t>
      </w:r>
      <w:r w:rsidRPr="00356FB8">
        <w:rPr>
          <w:rStyle w:val="Strong"/>
          <w:rFonts w:ascii="Trebuchet MS" w:eastAsiaTheme="majorEastAsia" w:hAnsi="Trebuchet MS" w:cs="Arial"/>
          <w:color w:val="555555"/>
          <w:sz w:val="22"/>
          <w:szCs w:val="22"/>
          <w:bdr w:val="none" w:sz="0" w:space="0" w:color="auto" w:frame="1"/>
        </w:rPr>
        <w:t>–complete-reload</w:t>
      </w:r>
      <w:r w:rsidRPr="00356FB8">
        <w:rPr>
          <w:rFonts w:ascii="Trebuchet MS" w:hAnsi="Trebuchet MS" w:cs="Arial"/>
          <w:color w:val="555555"/>
          <w:sz w:val="22"/>
          <w:szCs w:val="22"/>
        </w:rPr>
        <w:t> option, current connections are not stopped.</w:t>
      </w:r>
      <w:r w:rsidRPr="00356FB8">
        <w:rPr>
          <w:rFonts w:ascii="Trebuchet MS" w:hAnsi="Trebuchet MS" w:cs="Arial"/>
          <w:color w:val="555555"/>
          <w:sz w:val="22"/>
          <w:szCs w:val="22"/>
        </w:rPr>
        <w:br/>
        <w:t>Note3: If you only want to </w:t>
      </w:r>
      <w:r w:rsidRPr="00356FB8">
        <w:rPr>
          <w:rStyle w:val="Strong"/>
          <w:rFonts w:ascii="Trebuchet MS" w:eastAsiaTheme="majorEastAsia" w:hAnsi="Trebuchet MS" w:cs="Arial"/>
          <w:color w:val="555555"/>
          <w:sz w:val="22"/>
          <w:szCs w:val="22"/>
          <w:bdr w:val="none" w:sz="0" w:space="0" w:color="auto" w:frame="1"/>
        </w:rPr>
        <w:t>temporarily</w:t>
      </w:r>
      <w:r w:rsidRPr="00356FB8">
        <w:rPr>
          <w:rFonts w:ascii="Trebuchet MS" w:hAnsi="Trebuchet MS" w:cs="Arial"/>
          <w:color w:val="555555"/>
          <w:sz w:val="22"/>
          <w:szCs w:val="22"/>
        </w:rPr>
        <w:t> add a service, don’t use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 and don’t </w:t>
      </w:r>
      <w:r w:rsidRPr="00356FB8">
        <w:rPr>
          <w:rStyle w:val="Strong"/>
          <w:rFonts w:ascii="Trebuchet MS" w:eastAsiaTheme="majorEastAsia" w:hAnsi="Trebuchet MS" w:cs="Arial"/>
          <w:color w:val="555555"/>
          <w:sz w:val="22"/>
          <w:szCs w:val="22"/>
          <w:bdr w:val="none" w:sz="0" w:space="0" w:color="auto" w:frame="1"/>
        </w:rPr>
        <w:t>reload</w:t>
      </w:r>
      <w:r w:rsidRPr="00356FB8">
        <w:rPr>
          <w:rFonts w:ascii="Trebuchet MS" w:hAnsi="Trebuchet MS" w:cs="Arial"/>
          <w:color w:val="555555"/>
          <w:sz w:val="22"/>
          <w:szCs w:val="22"/>
        </w:rPr>
        <w:t> the firewall configuration. If you </w:t>
      </w:r>
      <w:r w:rsidRPr="00356FB8">
        <w:rPr>
          <w:rStyle w:val="Strong"/>
          <w:rFonts w:ascii="Trebuchet MS" w:eastAsiaTheme="majorEastAsia" w:hAnsi="Trebuchet MS" w:cs="Arial"/>
          <w:color w:val="555555"/>
          <w:sz w:val="22"/>
          <w:szCs w:val="22"/>
          <w:bdr w:val="none" w:sz="0" w:space="0" w:color="auto" w:frame="1"/>
        </w:rPr>
        <w:t>reload</w:t>
      </w:r>
      <w:r w:rsidRPr="00356FB8">
        <w:rPr>
          <w:rFonts w:ascii="Trebuchet MS" w:hAnsi="Trebuchet MS" w:cs="Arial"/>
          <w:color w:val="555555"/>
          <w:sz w:val="22"/>
          <w:szCs w:val="22"/>
        </w:rPr>
        <w:t> the firewall configuration, you </w:t>
      </w:r>
      <w:r w:rsidRPr="00356FB8">
        <w:rPr>
          <w:rStyle w:val="Strong"/>
          <w:rFonts w:ascii="Trebuchet MS" w:eastAsiaTheme="majorEastAsia" w:hAnsi="Trebuchet MS" w:cs="Arial"/>
          <w:color w:val="555555"/>
          <w:sz w:val="22"/>
          <w:szCs w:val="22"/>
          <w:bdr w:val="none" w:sz="0" w:space="0" w:color="auto" w:frame="1"/>
        </w:rPr>
        <w:t>cancel</w:t>
      </w:r>
      <w:r w:rsidRPr="00356FB8">
        <w:rPr>
          <w:rFonts w:ascii="Trebuchet MS" w:hAnsi="Trebuchet MS" w:cs="Arial"/>
          <w:color w:val="555555"/>
          <w:sz w:val="22"/>
          <w:szCs w:val="22"/>
        </w:rPr>
        <w:t> all the operation.</w:t>
      </w:r>
    </w:p>
    <w:p w14:paraId="485EADEA"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16A7DECD" w14:textId="06F6E292"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If you want to temporary add several services (here </w:t>
      </w:r>
      <w:r w:rsidRPr="00356FB8">
        <w:rPr>
          <w:rStyle w:val="Strong"/>
          <w:rFonts w:ascii="Trebuchet MS" w:eastAsiaTheme="majorEastAsia" w:hAnsi="Trebuchet MS" w:cs="Arial"/>
          <w:color w:val="555555"/>
          <w:sz w:val="22"/>
          <w:szCs w:val="22"/>
          <w:bdr w:val="none" w:sz="0" w:space="0" w:color="auto" w:frame="1"/>
        </w:rPr>
        <w:t>http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https</w:t>
      </w:r>
      <w:r w:rsidRPr="00356FB8">
        <w:rPr>
          <w:rFonts w:ascii="Trebuchet MS" w:hAnsi="Trebuchet MS" w:cs="Arial"/>
          <w:color w:val="555555"/>
          <w:sz w:val="22"/>
          <w:szCs w:val="22"/>
        </w:rPr>
        <w:t>, and </w:t>
      </w:r>
      <w:proofErr w:type="spellStart"/>
      <w:r w:rsidRPr="00356FB8">
        <w:rPr>
          <w:rStyle w:val="Strong"/>
          <w:rFonts w:ascii="Trebuchet MS" w:eastAsiaTheme="majorEastAsia" w:hAnsi="Trebuchet MS" w:cs="Arial"/>
          <w:color w:val="555555"/>
          <w:sz w:val="22"/>
          <w:szCs w:val="22"/>
          <w:bdr w:val="none" w:sz="0" w:space="0" w:color="auto" w:frame="1"/>
        </w:rPr>
        <w:t>dns</w:t>
      </w:r>
      <w:proofErr w:type="spellEnd"/>
      <w:r w:rsidRPr="00356FB8">
        <w:rPr>
          <w:rFonts w:ascii="Trebuchet MS" w:hAnsi="Trebuchet MS" w:cs="Arial"/>
          <w:color w:val="555555"/>
          <w:sz w:val="22"/>
          <w:szCs w:val="22"/>
        </w:rPr>
        <w:t>) at the same time in the </w:t>
      </w:r>
      <w:r w:rsidRPr="00356FB8">
        <w:rPr>
          <w:rStyle w:val="Strong"/>
          <w:rFonts w:ascii="Trebuchet MS" w:eastAsiaTheme="majorEastAsia" w:hAnsi="Trebuchet MS" w:cs="Arial"/>
          <w:color w:val="555555"/>
          <w:sz w:val="22"/>
          <w:szCs w:val="22"/>
          <w:bdr w:val="none" w:sz="0" w:space="0" w:color="auto" w:frame="1"/>
        </w:rPr>
        <w:t>internal</w:t>
      </w:r>
      <w:r w:rsidRPr="00356FB8">
        <w:rPr>
          <w:rFonts w:ascii="Trebuchet MS" w:hAnsi="Trebuchet MS" w:cs="Arial"/>
          <w:color w:val="555555"/>
          <w:sz w:val="22"/>
          <w:szCs w:val="22"/>
        </w:rPr>
        <w:t> zone, type:</w:t>
      </w:r>
    </w:p>
    <w:p w14:paraId="411B0AFB"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--zone=internal --add-service={</w:t>
      </w:r>
      <w:proofErr w:type="spellStart"/>
      <w:proofErr w:type="gramStart"/>
      <w:r w:rsidRPr="00356FB8">
        <w:rPr>
          <w:rStyle w:val="Strong"/>
          <w:rFonts w:ascii="Trebuchet MS" w:eastAsiaTheme="majorEastAsia" w:hAnsi="Trebuchet MS"/>
          <w:color w:val="555555"/>
          <w:sz w:val="22"/>
          <w:szCs w:val="22"/>
          <w:bdr w:val="none" w:sz="0" w:space="0" w:color="auto" w:frame="1"/>
        </w:rPr>
        <w:t>http,https</w:t>
      </w:r>
      <w:proofErr w:type="gramEnd"/>
      <w:r w:rsidRPr="00356FB8">
        <w:rPr>
          <w:rStyle w:val="Strong"/>
          <w:rFonts w:ascii="Trebuchet MS" w:eastAsiaTheme="majorEastAsia" w:hAnsi="Trebuchet MS"/>
          <w:color w:val="555555"/>
          <w:sz w:val="22"/>
          <w:szCs w:val="22"/>
          <w:bdr w:val="none" w:sz="0" w:space="0" w:color="auto" w:frame="1"/>
        </w:rPr>
        <w:t>,dns</w:t>
      </w:r>
      <w:proofErr w:type="spellEnd"/>
      <w:r w:rsidRPr="00356FB8">
        <w:rPr>
          <w:rStyle w:val="Strong"/>
          <w:rFonts w:ascii="Trebuchet MS" w:eastAsiaTheme="majorEastAsia" w:hAnsi="Trebuchet MS"/>
          <w:color w:val="555555"/>
          <w:sz w:val="22"/>
          <w:szCs w:val="22"/>
          <w:bdr w:val="none" w:sz="0" w:space="0" w:color="auto" w:frame="1"/>
        </w:rPr>
        <w:t>}</w:t>
      </w:r>
    </w:p>
    <w:p w14:paraId="458114F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040E93D7"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get the list of services in the default zone, type:</w:t>
      </w:r>
    </w:p>
    <w:p w14:paraId="3E4A4A7D"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--list-services</w:t>
      </w:r>
    </w:p>
    <w:p w14:paraId="43187DC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dhcpv6-client </w:t>
      </w:r>
      <w:proofErr w:type="spellStart"/>
      <w:r w:rsidRPr="00356FB8">
        <w:rPr>
          <w:rFonts w:ascii="Trebuchet MS" w:hAnsi="Trebuchet MS"/>
          <w:color w:val="555555"/>
          <w:sz w:val="22"/>
          <w:szCs w:val="22"/>
        </w:rPr>
        <w:t>ssh</w:t>
      </w:r>
      <w:proofErr w:type="spellEnd"/>
    </w:p>
    <w:p w14:paraId="1D9DB8AC"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 xml:space="preserve">Note: To get the list of the services in a </w:t>
      </w:r>
      <w:proofErr w:type="gramStart"/>
      <w:r w:rsidRPr="00356FB8">
        <w:rPr>
          <w:rFonts w:ascii="Trebuchet MS" w:hAnsi="Trebuchet MS" w:cs="Arial"/>
          <w:color w:val="555555"/>
          <w:sz w:val="22"/>
          <w:szCs w:val="22"/>
        </w:rPr>
        <w:t>particular zone</w:t>
      </w:r>
      <w:proofErr w:type="gramEnd"/>
      <w:r w:rsidRPr="00356FB8">
        <w:rPr>
          <w:rFonts w:ascii="Trebuchet MS" w:hAnsi="Trebuchet MS" w:cs="Arial"/>
          <w:color w:val="555555"/>
          <w:sz w:val="22"/>
          <w:szCs w:val="22"/>
        </w:rPr>
        <w:t>, add the </w:t>
      </w:r>
      <w:r w:rsidRPr="00356FB8">
        <w:rPr>
          <w:rStyle w:val="Strong"/>
          <w:rFonts w:ascii="Trebuchet MS" w:eastAsiaTheme="majorEastAsia" w:hAnsi="Trebuchet MS" w:cs="Arial"/>
          <w:color w:val="555555"/>
          <w:sz w:val="22"/>
          <w:szCs w:val="22"/>
          <w:bdr w:val="none" w:sz="0" w:space="0" w:color="auto" w:frame="1"/>
        </w:rPr>
        <w:t>–zone=</w:t>
      </w:r>
      <w:r w:rsidRPr="00356FB8">
        <w:rPr>
          <w:rFonts w:ascii="Trebuchet MS" w:hAnsi="Trebuchet MS" w:cs="Arial"/>
          <w:color w:val="555555"/>
          <w:sz w:val="22"/>
          <w:szCs w:val="22"/>
        </w:rPr>
        <w:t> option.</w:t>
      </w:r>
    </w:p>
    <w:p w14:paraId="46C26A9D"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lastRenderedPageBreak/>
        <w:t>With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a new option called </w:t>
      </w:r>
      <w:r w:rsidRPr="00356FB8">
        <w:rPr>
          <w:rStyle w:val="Strong"/>
          <w:rFonts w:ascii="Trebuchet MS" w:eastAsiaTheme="majorEastAsia" w:hAnsi="Trebuchet MS" w:cs="Arial"/>
          <w:color w:val="555555"/>
          <w:sz w:val="22"/>
          <w:szCs w:val="22"/>
          <w:bdr w:val="none" w:sz="0" w:space="0" w:color="auto" w:frame="1"/>
        </w:rPr>
        <w:t>–info-service</w:t>
      </w:r>
      <w:r w:rsidRPr="00356FB8">
        <w:rPr>
          <w:rFonts w:ascii="Trebuchet MS" w:hAnsi="Trebuchet MS" w:cs="Arial"/>
          <w:color w:val="555555"/>
          <w:sz w:val="22"/>
          <w:szCs w:val="22"/>
        </w:rPr>
        <w:t> is available.</w:t>
      </w:r>
      <w:r w:rsidRPr="00356FB8">
        <w:rPr>
          <w:rFonts w:ascii="Trebuchet MS" w:hAnsi="Trebuchet MS" w:cs="Arial"/>
          <w:color w:val="555555"/>
          <w:sz w:val="22"/>
          <w:szCs w:val="22"/>
        </w:rPr>
        <w:br/>
        <w:t>To get some information about the </w:t>
      </w:r>
      <w:r w:rsidRPr="00356FB8">
        <w:rPr>
          <w:rStyle w:val="Strong"/>
          <w:rFonts w:ascii="Trebuchet MS" w:eastAsiaTheme="majorEastAsia" w:hAnsi="Trebuchet MS" w:cs="Arial"/>
          <w:color w:val="555555"/>
          <w:sz w:val="22"/>
          <w:szCs w:val="22"/>
          <w:bdr w:val="none" w:sz="0" w:space="0" w:color="auto" w:frame="1"/>
        </w:rPr>
        <w:t>ftp</w:t>
      </w:r>
      <w:r w:rsidRPr="00356FB8">
        <w:rPr>
          <w:rFonts w:ascii="Trebuchet MS" w:hAnsi="Trebuchet MS" w:cs="Arial"/>
          <w:color w:val="555555"/>
          <w:sz w:val="22"/>
          <w:szCs w:val="22"/>
        </w:rPr>
        <w:t> service, type:</w:t>
      </w:r>
    </w:p>
    <w:p w14:paraId="2B80D17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--info-service=ftp</w:t>
      </w:r>
    </w:p>
    <w:p w14:paraId="07F19B0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Style w:val="Strong"/>
          <w:rFonts w:ascii="Trebuchet MS" w:eastAsiaTheme="majorEastAsia" w:hAnsi="Trebuchet MS"/>
          <w:color w:val="555555"/>
          <w:sz w:val="22"/>
          <w:szCs w:val="22"/>
          <w:bdr w:val="none" w:sz="0" w:space="0" w:color="auto" w:frame="1"/>
        </w:rPr>
        <w:t>ftp</w:t>
      </w:r>
    </w:p>
    <w:p w14:paraId="5AD6181D"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Style w:val="Strong"/>
          <w:rFonts w:ascii="Trebuchet MS" w:eastAsiaTheme="majorEastAsia" w:hAnsi="Trebuchet MS"/>
          <w:color w:val="555555"/>
          <w:sz w:val="22"/>
          <w:szCs w:val="22"/>
          <w:bdr w:val="none" w:sz="0" w:space="0" w:color="auto" w:frame="1"/>
        </w:rPr>
        <w:t>  ports: 21/</w:t>
      </w:r>
      <w:proofErr w:type="spellStart"/>
      <w:r w:rsidRPr="00356FB8">
        <w:rPr>
          <w:rStyle w:val="Strong"/>
          <w:rFonts w:ascii="Trebuchet MS" w:eastAsiaTheme="majorEastAsia" w:hAnsi="Trebuchet MS"/>
          <w:color w:val="555555"/>
          <w:sz w:val="22"/>
          <w:szCs w:val="22"/>
          <w:bdr w:val="none" w:sz="0" w:space="0" w:color="auto" w:frame="1"/>
        </w:rPr>
        <w:t>tcp</w:t>
      </w:r>
      <w:proofErr w:type="spellEnd"/>
    </w:p>
    <w:p w14:paraId="6267FAE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Style w:val="Strong"/>
          <w:rFonts w:ascii="Trebuchet MS" w:eastAsiaTheme="majorEastAsia" w:hAnsi="Trebuchet MS"/>
          <w:color w:val="555555"/>
          <w:sz w:val="22"/>
          <w:szCs w:val="22"/>
          <w:bdr w:val="none" w:sz="0" w:space="0" w:color="auto" w:frame="1"/>
        </w:rPr>
        <w:t>  protocols:</w:t>
      </w:r>
    </w:p>
    <w:p w14:paraId="4A1279F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Style w:val="Strong"/>
          <w:rFonts w:ascii="Trebuchet MS" w:eastAsiaTheme="majorEastAsia" w:hAnsi="Trebuchet MS"/>
          <w:color w:val="555555"/>
          <w:sz w:val="22"/>
          <w:szCs w:val="22"/>
          <w:bdr w:val="none" w:sz="0" w:space="0" w:color="auto" w:frame="1"/>
        </w:rPr>
        <w:t>  source-ports:</w:t>
      </w:r>
    </w:p>
    <w:p w14:paraId="41DDDC1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Style w:val="Strong"/>
          <w:rFonts w:ascii="Trebuchet MS" w:eastAsiaTheme="majorEastAsia" w:hAnsi="Trebuchet MS"/>
          <w:color w:val="555555"/>
          <w:sz w:val="22"/>
          <w:szCs w:val="22"/>
          <w:bdr w:val="none" w:sz="0" w:space="0" w:color="auto" w:frame="1"/>
        </w:rPr>
        <w:t xml:space="preserve">  modules: </w:t>
      </w:r>
      <w:proofErr w:type="spellStart"/>
      <w:r w:rsidRPr="00356FB8">
        <w:rPr>
          <w:rStyle w:val="Strong"/>
          <w:rFonts w:ascii="Trebuchet MS" w:eastAsiaTheme="majorEastAsia" w:hAnsi="Trebuchet MS"/>
          <w:color w:val="555555"/>
          <w:sz w:val="22"/>
          <w:szCs w:val="22"/>
          <w:bdr w:val="none" w:sz="0" w:space="0" w:color="auto" w:frame="1"/>
        </w:rPr>
        <w:t>nf_conntrack_ftp</w:t>
      </w:r>
      <w:proofErr w:type="spellEnd"/>
    </w:p>
    <w:p w14:paraId="77510C4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  destination:</w:t>
      </w:r>
    </w:p>
    <w:p w14:paraId="7B51339E"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You can also add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w:t>
      </w:r>
    </w:p>
    <w:p w14:paraId="75363233"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Firewall Services Configuration</w:t>
      </w:r>
    </w:p>
    <w:p w14:paraId="3B30CDD5"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With the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xml:space="preserve"> package, the firewall configuration of the main services (ftp, httpd, </w:t>
      </w:r>
      <w:proofErr w:type="spellStart"/>
      <w:r w:rsidRPr="00356FB8">
        <w:rPr>
          <w:rFonts w:ascii="Trebuchet MS" w:hAnsi="Trebuchet MS" w:cs="Arial"/>
          <w:color w:val="555555"/>
          <w:sz w:val="22"/>
          <w:szCs w:val="22"/>
        </w:rPr>
        <w:t>etc</w:t>
      </w:r>
      <w:proofErr w:type="spellEnd"/>
      <w:r w:rsidRPr="00356FB8">
        <w:rPr>
          <w:rFonts w:ascii="Trebuchet MS" w:hAnsi="Trebuchet MS" w:cs="Arial"/>
          <w:color w:val="555555"/>
          <w:sz w:val="22"/>
          <w:szCs w:val="22"/>
        </w:rPr>
        <w:t>) comes in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usr</w:t>
      </w:r>
      <w:proofErr w:type="spellEnd"/>
      <w:r w:rsidRPr="00356FB8">
        <w:rPr>
          <w:rStyle w:val="Strong"/>
          <w:rFonts w:ascii="Trebuchet MS" w:eastAsiaTheme="majorEastAsia" w:hAnsi="Trebuchet MS" w:cs="Arial"/>
          <w:color w:val="555555"/>
          <w:sz w:val="22"/>
          <w:szCs w:val="22"/>
          <w:bdr w:val="none" w:sz="0" w:space="0" w:color="auto" w:frame="1"/>
        </w:rPr>
        <w:t>/lib/</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/services</w:t>
      </w:r>
      <w:r w:rsidRPr="00356FB8">
        <w:rPr>
          <w:rFonts w:ascii="Trebuchet MS" w:hAnsi="Trebuchet MS" w:cs="Arial"/>
          <w:color w:val="555555"/>
          <w:sz w:val="22"/>
          <w:szCs w:val="22"/>
        </w:rPr>
        <w:t> directory. But it is still possible to add new ones in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/services</w:t>
      </w:r>
      <w:r w:rsidRPr="00356FB8">
        <w:rPr>
          <w:rFonts w:ascii="Trebuchet MS" w:hAnsi="Trebuchet MS" w:cs="Arial"/>
          <w:color w:val="555555"/>
          <w:sz w:val="22"/>
          <w:szCs w:val="22"/>
        </w:rPr>
        <w:t> directory. Also, if files exist at both locations for the same service, the file in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/services</w:t>
      </w:r>
      <w:r w:rsidRPr="00356FB8">
        <w:rPr>
          <w:rFonts w:ascii="Trebuchet MS" w:hAnsi="Trebuchet MS" w:cs="Arial"/>
          <w:color w:val="555555"/>
          <w:sz w:val="22"/>
          <w:szCs w:val="22"/>
        </w:rPr>
        <w:t> directory takes precedence.</w:t>
      </w:r>
    </w:p>
    <w:p w14:paraId="5A552F3B"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For example, it is the case of the </w:t>
      </w:r>
      <w:proofErr w:type="spellStart"/>
      <w:r w:rsidRPr="00356FB8">
        <w:rPr>
          <w:rStyle w:val="Strong"/>
          <w:rFonts w:ascii="Trebuchet MS" w:eastAsiaTheme="majorEastAsia" w:hAnsi="Trebuchet MS" w:cs="Arial"/>
          <w:color w:val="555555"/>
          <w:sz w:val="22"/>
          <w:szCs w:val="22"/>
          <w:bdr w:val="none" w:sz="0" w:space="0" w:color="auto" w:frame="1"/>
        </w:rPr>
        <w:t>HAProxy</w:t>
      </w:r>
      <w:proofErr w:type="spellEnd"/>
      <w:r w:rsidRPr="00356FB8">
        <w:rPr>
          <w:rFonts w:ascii="Trebuchet MS" w:hAnsi="Trebuchet MS" w:cs="Arial"/>
          <w:color w:val="555555"/>
          <w:sz w:val="22"/>
          <w:szCs w:val="22"/>
        </w:rPr>
        <w:t> service. There is no firewall configuration associated.</w:t>
      </w:r>
      <w:r w:rsidRPr="00356FB8">
        <w:rPr>
          <w:rFonts w:ascii="Trebuchet MS" w:hAnsi="Trebuchet MS" w:cs="Arial"/>
          <w:color w:val="555555"/>
          <w:sz w:val="22"/>
          <w:szCs w:val="22"/>
        </w:rPr>
        <w:br/>
        <w:t>Create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/services/haproxy.xml</w:t>
      </w:r>
      <w:r w:rsidRPr="00356FB8">
        <w:rPr>
          <w:rFonts w:ascii="Trebuchet MS" w:hAnsi="Trebuchet MS" w:cs="Arial"/>
          <w:color w:val="555555"/>
          <w:sz w:val="22"/>
          <w:szCs w:val="22"/>
        </w:rPr>
        <w:t> and paste the following lines:</w:t>
      </w:r>
    </w:p>
    <w:p w14:paraId="1101D5E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&lt;?xml version="1.0" encoding="utf-8"?&gt;</w:t>
      </w:r>
    </w:p>
    <w:p w14:paraId="0E7704B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&lt;service&gt;</w:t>
      </w:r>
    </w:p>
    <w:p w14:paraId="06FC8A2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&lt;short&gt;</w:t>
      </w:r>
      <w:proofErr w:type="spellStart"/>
      <w:r w:rsidRPr="00356FB8">
        <w:rPr>
          <w:rFonts w:ascii="Trebuchet MS" w:hAnsi="Trebuchet MS"/>
          <w:color w:val="555555"/>
          <w:sz w:val="22"/>
          <w:szCs w:val="22"/>
        </w:rPr>
        <w:t>HAProxy</w:t>
      </w:r>
      <w:proofErr w:type="spellEnd"/>
      <w:r w:rsidRPr="00356FB8">
        <w:rPr>
          <w:rFonts w:ascii="Trebuchet MS" w:hAnsi="Trebuchet MS"/>
          <w:color w:val="555555"/>
          <w:sz w:val="22"/>
          <w:szCs w:val="22"/>
        </w:rPr>
        <w:t>&lt;/short&gt;</w:t>
      </w:r>
    </w:p>
    <w:p w14:paraId="214C609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&lt;description&gt;</w:t>
      </w:r>
      <w:proofErr w:type="spellStart"/>
      <w:r w:rsidRPr="00356FB8">
        <w:rPr>
          <w:rFonts w:ascii="Trebuchet MS" w:hAnsi="Trebuchet MS"/>
          <w:color w:val="555555"/>
          <w:sz w:val="22"/>
          <w:szCs w:val="22"/>
        </w:rPr>
        <w:t>HAProxy</w:t>
      </w:r>
      <w:proofErr w:type="spellEnd"/>
      <w:r w:rsidRPr="00356FB8">
        <w:rPr>
          <w:rFonts w:ascii="Trebuchet MS" w:hAnsi="Trebuchet MS"/>
          <w:color w:val="555555"/>
          <w:sz w:val="22"/>
          <w:szCs w:val="22"/>
        </w:rPr>
        <w:t xml:space="preserve"> load-balancer&lt;/description&gt;</w:t>
      </w:r>
    </w:p>
    <w:p w14:paraId="0A23699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&lt;port protocol="</w:t>
      </w:r>
      <w:proofErr w:type="spellStart"/>
      <w:r w:rsidRPr="00356FB8">
        <w:rPr>
          <w:rFonts w:ascii="Trebuchet MS" w:hAnsi="Trebuchet MS"/>
          <w:color w:val="555555"/>
          <w:sz w:val="22"/>
          <w:szCs w:val="22"/>
        </w:rPr>
        <w:t>tcp</w:t>
      </w:r>
      <w:proofErr w:type="spellEnd"/>
      <w:r w:rsidRPr="00356FB8">
        <w:rPr>
          <w:rFonts w:ascii="Trebuchet MS" w:hAnsi="Trebuchet MS"/>
          <w:color w:val="555555"/>
          <w:sz w:val="22"/>
          <w:szCs w:val="22"/>
        </w:rPr>
        <w:t>" port="80"/&gt;</w:t>
      </w:r>
    </w:p>
    <w:p w14:paraId="0B957CD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&lt;/service&gt;</w:t>
      </w:r>
    </w:p>
    <w:p w14:paraId="00E27762"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You can use the </w:t>
      </w:r>
      <w:r w:rsidRPr="00356FB8">
        <w:rPr>
          <w:rStyle w:val="Strong"/>
          <w:rFonts w:ascii="Trebuchet MS" w:eastAsiaTheme="majorEastAsia" w:hAnsi="Trebuchet MS" w:cs="Arial"/>
          <w:color w:val="555555"/>
          <w:sz w:val="22"/>
          <w:szCs w:val="22"/>
          <w:bdr w:val="none" w:sz="0" w:space="0" w:color="auto" w:frame="1"/>
        </w:rPr>
        <w:t>firewall-</w:t>
      </w:r>
      <w:proofErr w:type="spellStart"/>
      <w:r w:rsidRPr="00356FB8">
        <w:rPr>
          <w:rStyle w:val="Strong"/>
          <w:rFonts w:ascii="Trebuchet MS" w:eastAsiaTheme="majorEastAsia" w:hAnsi="Trebuchet MS" w:cs="Arial"/>
          <w:color w:val="555555"/>
          <w:sz w:val="22"/>
          <w:szCs w:val="22"/>
          <w:bdr w:val="none" w:sz="0" w:space="0" w:color="auto" w:frame="1"/>
        </w:rPr>
        <w:t>cmd</w:t>
      </w:r>
      <w:proofErr w:type="spellEnd"/>
      <w:r w:rsidRPr="00356FB8">
        <w:rPr>
          <w:rStyle w:val="Strong"/>
          <w:rFonts w:ascii="Trebuchet MS" w:eastAsiaTheme="majorEastAsia" w:hAnsi="Trebuchet MS" w:cs="Arial"/>
          <w:color w:val="555555"/>
          <w:sz w:val="22"/>
          <w:szCs w:val="22"/>
          <w:bdr w:val="none" w:sz="0" w:space="0" w:color="auto" w:frame="1"/>
        </w:rPr>
        <w:t xml:space="preserve"> –permanent –new-service=</w:t>
      </w:r>
      <w:proofErr w:type="spellStart"/>
      <w:r w:rsidRPr="00356FB8">
        <w:rPr>
          <w:rStyle w:val="Strong"/>
          <w:rFonts w:ascii="Trebuchet MS" w:eastAsiaTheme="majorEastAsia" w:hAnsi="Trebuchet MS" w:cs="Arial"/>
          <w:color w:val="555555"/>
          <w:sz w:val="22"/>
          <w:szCs w:val="22"/>
          <w:bdr w:val="none" w:sz="0" w:space="0" w:color="auto" w:frame="1"/>
        </w:rPr>
        <w:t>haproxy</w:t>
      </w:r>
      <w:proofErr w:type="spellEnd"/>
      <w:r w:rsidRPr="00356FB8">
        <w:rPr>
          <w:rFonts w:ascii="Trebuchet MS" w:hAnsi="Trebuchet MS" w:cs="Arial"/>
          <w:color w:val="555555"/>
          <w:sz w:val="22"/>
          <w:szCs w:val="22"/>
        </w:rPr>
        <w:t> command to quickly create a configuration file skeleton.</w:t>
      </w:r>
    </w:p>
    <w:p w14:paraId="654BB763"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0B0A9E15" w14:textId="7342D0A8"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Assign the correct </w:t>
      </w:r>
      <w:proofErr w:type="spellStart"/>
      <w:r w:rsidRPr="00356FB8">
        <w:rPr>
          <w:rStyle w:val="Strong"/>
          <w:rFonts w:ascii="Trebuchet MS" w:eastAsiaTheme="majorEastAsia" w:hAnsi="Trebuchet MS" w:cs="Arial"/>
          <w:color w:val="555555"/>
          <w:sz w:val="22"/>
          <w:szCs w:val="22"/>
          <w:bdr w:val="none" w:sz="0" w:space="0" w:color="auto" w:frame="1"/>
        </w:rPr>
        <w:t>SELinux</w:t>
      </w:r>
      <w:proofErr w:type="spellEnd"/>
      <w:r w:rsidRPr="00356FB8">
        <w:rPr>
          <w:rFonts w:ascii="Trebuchet MS" w:hAnsi="Trebuchet MS" w:cs="Arial"/>
          <w:color w:val="555555"/>
          <w:sz w:val="22"/>
          <w:szCs w:val="22"/>
        </w:rPr>
        <w:t> context and file permissions to the </w:t>
      </w:r>
      <w:r w:rsidRPr="00356FB8">
        <w:rPr>
          <w:rStyle w:val="Strong"/>
          <w:rFonts w:ascii="Trebuchet MS" w:eastAsiaTheme="majorEastAsia" w:hAnsi="Trebuchet MS" w:cs="Arial"/>
          <w:color w:val="555555"/>
          <w:sz w:val="22"/>
          <w:szCs w:val="22"/>
          <w:bdr w:val="none" w:sz="0" w:space="0" w:color="auto" w:frame="1"/>
        </w:rPr>
        <w:t>haproxy.xml</w:t>
      </w:r>
      <w:r w:rsidRPr="00356FB8">
        <w:rPr>
          <w:rFonts w:ascii="Trebuchet MS" w:hAnsi="Trebuchet MS" w:cs="Arial"/>
          <w:color w:val="555555"/>
          <w:sz w:val="22"/>
          <w:szCs w:val="22"/>
        </w:rPr>
        <w:t> file:</w:t>
      </w:r>
    </w:p>
    <w:p w14:paraId="315F36F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cd /</w:t>
      </w:r>
      <w:proofErr w:type="spellStart"/>
      <w:r w:rsidRPr="00356FB8">
        <w:rPr>
          <w:rStyle w:val="Strong"/>
          <w:rFonts w:ascii="Trebuchet MS" w:eastAsiaTheme="majorEastAsia" w:hAnsi="Trebuchet MS"/>
          <w:color w:val="555555"/>
          <w:sz w:val="22"/>
          <w:szCs w:val="22"/>
          <w:bdr w:val="none" w:sz="0" w:space="0" w:color="auto" w:frame="1"/>
        </w:rPr>
        <w:t>etc</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firewalld</w:t>
      </w:r>
      <w:proofErr w:type="spellEnd"/>
      <w:r w:rsidRPr="00356FB8">
        <w:rPr>
          <w:rStyle w:val="Strong"/>
          <w:rFonts w:ascii="Trebuchet MS" w:eastAsiaTheme="majorEastAsia" w:hAnsi="Trebuchet MS"/>
          <w:color w:val="555555"/>
          <w:sz w:val="22"/>
          <w:szCs w:val="22"/>
          <w:bdr w:val="none" w:sz="0" w:space="0" w:color="auto" w:frame="1"/>
        </w:rPr>
        <w:t>/services</w:t>
      </w:r>
    </w:p>
    <w:p w14:paraId="2CCB7A1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Style w:val="Strong"/>
          <w:rFonts w:ascii="Trebuchet MS" w:eastAsiaTheme="majorEastAsia" w:hAnsi="Trebuchet MS"/>
          <w:color w:val="555555"/>
          <w:sz w:val="22"/>
          <w:szCs w:val="22"/>
          <w:bdr w:val="none" w:sz="0" w:space="0" w:color="auto" w:frame="1"/>
        </w:rPr>
        <w:t>restorecon</w:t>
      </w:r>
      <w:proofErr w:type="spellEnd"/>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haproxy.xml</w:t>
      </w:r>
    </w:p>
    <w:p w14:paraId="15172E2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proofErr w:type="spellStart"/>
      <w:r w:rsidRPr="00356FB8">
        <w:rPr>
          <w:rStyle w:val="Strong"/>
          <w:rFonts w:ascii="Trebuchet MS" w:eastAsiaTheme="majorEastAsia" w:hAnsi="Trebuchet MS"/>
          <w:color w:val="555555"/>
          <w:sz w:val="22"/>
          <w:szCs w:val="22"/>
          <w:bdr w:val="none" w:sz="0" w:space="0" w:color="auto" w:frame="1"/>
        </w:rPr>
        <w:t>chmod</w:t>
      </w:r>
      <w:proofErr w:type="spellEnd"/>
      <w:r w:rsidRPr="00356FB8">
        <w:rPr>
          <w:rStyle w:val="Strong"/>
          <w:rFonts w:ascii="Trebuchet MS" w:eastAsiaTheme="majorEastAsia" w:hAnsi="Trebuchet MS"/>
          <w:color w:val="555555"/>
          <w:sz w:val="22"/>
          <w:szCs w:val="22"/>
          <w:bdr w:val="none" w:sz="0" w:space="0" w:color="auto" w:frame="1"/>
        </w:rPr>
        <w:t xml:space="preserve"> 640 haproxy.xml</w:t>
      </w:r>
    </w:p>
    <w:p w14:paraId="0B540963"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3551E73E" w14:textId="24C742A2"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Add the </w:t>
      </w:r>
      <w:proofErr w:type="spellStart"/>
      <w:r w:rsidRPr="00356FB8">
        <w:rPr>
          <w:rStyle w:val="Strong"/>
          <w:rFonts w:ascii="Trebuchet MS" w:eastAsiaTheme="majorEastAsia" w:hAnsi="Trebuchet MS" w:cs="Arial"/>
          <w:color w:val="555555"/>
          <w:sz w:val="22"/>
          <w:szCs w:val="22"/>
          <w:bdr w:val="none" w:sz="0" w:space="0" w:color="auto" w:frame="1"/>
        </w:rPr>
        <w:t>HAProxy</w:t>
      </w:r>
      <w:proofErr w:type="spellEnd"/>
      <w:r w:rsidRPr="00356FB8">
        <w:rPr>
          <w:rFonts w:ascii="Trebuchet MS" w:hAnsi="Trebuchet MS" w:cs="Arial"/>
          <w:color w:val="555555"/>
          <w:sz w:val="22"/>
          <w:szCs w:val="22"/>
        </w:rPr>
        <w:t> service to the default zone </w:t>
      </w:r>
      <w:r w:rsidRPr="00356FB8">
        <w:rPr>
          <w:rStyle w:val="Strong"/>
          <w:rFonts w:ascii="Trebuchet MS" w:eastAsiaTheme="majorEastAsia" w:hAnsi="Trebuchet MS" w:cs="Arial"/>
          <w:color w:val="555555"/>
          <w:sz w:val="22"/>
          <w:szCs w:val="22"/>
          <w:bdr w:val="none" w:sz="0" w:space="0" w:color="auto" w:frame="1"/>
        </w:rPr>
        <w:t>permanently</w:t>
      </w:r>
      <w:r w:rsidRPr="00356FB8">
        <w:rPr>
          <w:rFonts w:ascii="Trebuchet MS" w:hAnsi="Trebuchet MS" w:cs="Arial"/>
          <w:color w:val="555555"/>
          <w:sz w:val="22"/>
          <w:szCs w:val="22"/>
        </w:rPr>
        <w:t> and </w:t>
      </w:r>
      <w:r w:rsidRPr="00356FB8">
        <w:rPr>
          <w:rStyle w:val="Strong"/>
          <w:rFonts w:ascii="Trebuchet MS" w:eastAsiaTheme="majorEastAsia" w:hAnsi="Trebuchet MS" w:cs="Arial"/>
          <w:color w:val="555555"/>
          <w:sz w:val="22"/>
          <w:szCs w:val="22"/>
          <w:bdr w:val="none" w:sz="0" w:space="0" w:color="auto" w:frame="1"/>
        </w:rPr>
        <w:t>reload</w:t>
      </w:r>
      <w:r w:rsidRPr="00356FB8">
        <w:rPr>
          <w:rFonts w:ascii="Trebuchet MS" w:hAnsi="Trebuchet MS" w:cs="Arial"/>
          <w:color w:val="555555"/>
          <w:sz w:val="22"/>
          <w:szCs w:val="22"/>
        </w:rPr>
        <w:t> the firewall configuration:</w:t>
      </w:r>
    </w:p>
    <w:p w14:paraId="222114A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--add-service=</w:t>
      </w:r>
      <w:proofErr w:type="spellStart"/>
      <w:r w:rsidRPr="00356FB8">
        <w:rPr>
          <w:rStyle w:val="Strong"/>
          <w:rFonts w:ascii="Trebuchet MS" w:eastAsiaTheme="majorEastAsia" w:hAnsi="Trebuchet MS"/>
          <w:color w:val="555555"/>
          <w:sz w:val="22"/>
          <w:szCs w:val="22"/>
          <w:bdr w:val="none" w:sz="0" w:space="0" w:color="auto" w:frame="1"/>
        </w:rPr>
        <w:t>haproxy</w:t>
      </w:r>
      <w:proofErr w:type="spellEnd"/>
    </w:p>
    <w:p w14:paraId="6A21DB5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FE86F3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02FE46A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6FEA2433"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According to </w:t>
      </w:r>
      <w:r w:rsidRPr="00356FB8">
        <w:rPr>
          <w:rStyle w:val="Strong"/>
          <w:rFonts w:ascii="Trebuchet MS" w:eastAsiaTheme="majorEastAsia" w:hAnsi="Trebuchet MS" w:cs="Arial"/>
          <w:color w:val="555555"/>
          <w:sz w:val="22"/>
          <w:szCs w:val="22"/>
          <w:bdr w:val="none" w:sz="0" w:space="0" w:color="auto" w:frame="1"/>
        </w:rPr>
        <w:t xml:space="preserve">Bert Van </w:t>
      </w:r>
      <w:proofErr w:type="spellStart"/>
      <w:r w:rsidRPr="00356FB8">
        <w:rPr>
          <w:rStyle w:val="Strong"/>
          <w:rFonts w:ascii="Trebuchet MS" w:eastAsiaTheme="majorEastAsia" w:hAnsi="Trebuchet MS" w:cs="Arial"/>
          <w:color w:val="555555"/>
          <w:sz w:val="22"/>
          <w:szCs w:val="22"/>
          <w:bdr w:val="none" w:sz="0" w:space="0" w:color="auto" w:frame="1"/>
        </w:rPr>
        <w:t>Vreckem</w:t>
      </w:r>
      <w:proofErr w:type="spellEnd"/>
      <w:r w:rsidRPr="00356FB8">
        <w:rPr>
          <w:rFonts w:ascii="Trebuchet MS" w:hAnsi="Trebuchet MS" w:cs="Arial"/>
          <w:color w:val="555555"/>
          <w:sz w:val="22"/>
          <w:szCs w:val="22"/>
        </w:rPr>
        <w:t>, it is possible to go quicker by using the command history (see details </w:t>
      </w:r>
      <w:hyperlink r:id="rId16" w:history="1">
        <w:r w:rsidRPr="00356FB8">
          <w:rPr>
            <w:rStyle w:val="Hyperlink"/>
            <w:rFonts w:ascii="Trebuchet MS" w:eastAsiaTheme="majorEastAsia" w:hAnsi="Trebuchet MS" w:cs="Arial"/>
            <w:color w:val="0066CC"/>
            <w:sz w:val="22"/>
            <w:szCs w:val="22"/>
            <w:bdr w:val="none" w:sz="0" w:space="0" w:color="auto" w:frame="1"/>
          </w:rPr>
          <w:t>here</w:t>
        </w:r>
      </w:hyperlink>
      <w:r w:rsidRPr="00356FB8">
        <w:rPr>
          <w:rFonts w:ascii="Trebuchet MS" w:hAnsi="Trebuchet MS" w:cs="Arial"/>
          <w:color w:val="555555"/>
          <w:sz w:val="22"/>
          <w:szCs w:val="22"/>
        </w:rPr>
        <w:t>):</w:t>
      </w:r>
    </w:p>
    <w:p w14:paraId="047BB21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--add-service=</w:t>
      </w:r>
      <w:proofErr w:type="spellStart"/>
      <w:r w:rsidRPr="00356FB8">
        <w:rPr>
          <w:rStyle w:val="Strong"/>
          <w:rFonts w:ascii="Trebuchet MS" w:eastAsiaTheme="majorEastAsia" w:hAnsi="Trebuchet MS"/>
          <w:color w:val="555555"/>
          <w:sz w:val="22"/>
          <w:szCs w:val="22"/>
          <w:bdr w:val="none" w:sz="0" w:space="0" w:color="auto" w:frame="1"/>
        </w:rPr>
        <w:t>haproxy</w:t>
      </w:r>
      <w:proofErr w:type="spellEnd"/>
    </w:p>
    <w:p w14:paraId="186AF23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59DA2E9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--add-service=</w:t>
      </w:r>
      <w:proofErr w:type="spellStart"/>
      <w:r w:rsidRPr="00356FB8">
        <w:rPr>
          <w:rStyle w:val="Strong"/>
          <w:rFonts w:ascii="Trebuchet MS" w:eastAsiaTheme="majorEastAsia" w:hAnsi="Trebuchet MS"/>
          <w:color w:val="555555"/>
          <w:sz w:val="22"/>
          <w:szCs w:val="22"/>
          <w:bdr w:val="none" w:sz="0" w:space="0" w:color="auto" w:frame="1"/>
        </w:rPr>
        <w:t>haproxy</w:t>
      </w:r>
      <w:proofErr w:type="spellEnd"/>
      <w:r w:rsidRPr="00356FB8">
        <w:rPr>
          <w:rStyle w:val="Strong"/>
          <w:rFonts w:ascii="Trebuchet MS" w:eastAsiaTheme="majorEastAsia" w:hAnsi="Trebuchet MS"/>
          <w:color w:val="555555"/>
          <w:sz w:val="22"/>
          <w:szCs w:val="22"/>
          <w:bdr w:val="none" w:sz="0" w:space="0" w:color="auto" w:frame="1"/>
        </w:rPr>
        <w:t xml:space="preserve"> --permanent</w:t>
      </w:r>
    </w:p>
    <w:p w14:paraId="223A738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376EFAFA"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In </w:t>
      </w:r>
      <w:r w:rsidRPr="00356FB8">
        <w:rPr>
          <w:rStyle w:val="Strong"/>
          <w:rFonts w:ascii="Trebuchet MS" w:eastAsiaTheme="majorEastAsia" w:hAnsi="Trebuchet MS" w:cs="Arial"/>
          <w:color w:val="555555"/>
          <w:sz w:val="22"/>
          <w:szCs w:val="22"/>
          <w:bdr w:val="none" w:sz="0" w:space="0" w:color="auto" w:frame="1"/>
        </w:rPr>
        <w:t>RHEL 7.0 </w:t>
      </w:r>
      <w:r w:rsidRPr="00356FB8">
        <w:rPr>
          <w:rFonts w:ascii="Trebuchet MS" w:hAnsi="Trebuchet MS" w:cs="Arial"/>
          <w:color w:val="555555"/>
          <w:sz w:val="22"/>
          <w:szCs w:val="22"/>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v0.3.9.7)</w:t>
      </w:r>
      <w:r w:rsidRPr="00356FB8">
        <w:rPr>
          <w:rFonts w:ascii="Trebuchet MS" w:hAnsi="Trebuchet MS" w:cs="Arial"/>
          <w:color w:val="555555"/>
          <w:sz w:val="22"/>
          <w:szCs w:val="22"/>
        </w:rPr>
        <w:t>, there were </w:t>
      </w:r>
      <w:r w:rsidRPr="00356FB8">
        <w:rPr>
          <w:rStyle w:val="Strong"/>
          <w:rFonts w:ascii="Trebuchet MS" w:eastAsiaTheme="majorEastAsia" w:hAnsi="Trebuchet MS" w:cs="Arial"/>
          <w:color w:val="555555"/>
          <w:sz w:val="22"/>
          <w:szCs w:val="22"/>
          <w:bdr w:val="none" w:sz="0" w:space="0" w:color="auto" w:frame="1"/>
        </w:rPr>
        <w:t>47</w:t>
      </w:r>
      <w:r w:rsidRPr="00356FB8">
        <w:rPr>
          <w:rFonts w:ascii="Trebuchet MS" w:hAnsi="Trebuchet MS" w:cs="Arial"/>
          <w:color w:val="555555"/>
          <w:sz w:val="22"/>
          <w:szCs w:val="22"/>
        </w:rPr>
        <w:t> firewall services configured: </w:t>
      </w:r>
      <w:r w:rsidRPr="00356FB8">
        <w:rPr>
          <w:rStyle w:val="Strong"/>
          <w:rFonts w:ascii="Trebuchet MS" w:eastAsiaTheme="majorEastAsia" w:hAnsi="Trebuchet MS" w:cs="Arial"/>
          <w:color w:val="555555"/>
          <w:sz w:val="22"/>
          <w:szCs w:val="22"/>
          <w:bdr w:val="none" w:sz="0" w:space="0" w:color="auto" w:frame="1"/>
        </w:rPr>
        <w:t>amanda-client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bacula</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bacula-client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dhcp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dhcpv6</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dhcpv6-client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dns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ftp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high-availability</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http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https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imaps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ipp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ipp-client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ipsec</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kerberos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kpasswd</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ldap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ldaps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libvirt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libvirt-tls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mdns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mountd</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ms-</w:t>
      </w:r>
      <w:r w:rsidRPr="00356FB8">
        <w:rPr>
          <w:rStyle w:val="Strong"/>
          <w:rFonts w:ascii="Trebuchet MS" w:eastAsiaTheme="majorEastAsia" w:hAnsi="Trebuchet MS" w:cs="Arial"/>
          <w:color w:val="555555"/>
          <w:sz w:val="22"/>
          <w:szCs w:val="22"/>
          <w:bdr w:val="none" w:sz="0" w:space="0" w:color="auto" w:frame="1"/>
        </w:rPr>
        <w:lastRenderedPageBreak/>
        <w:t>wbt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mysql</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nfs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ntp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openvpn</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pmcd</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pmproxy</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pmwebapi</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pmwebapis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pop3s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postgresql</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proxy-dhcp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radius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rpc-bind</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samba</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samba-client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smtp, ssh</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telnet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tftp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tftp-client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transmission-client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vnc-server</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wbem-https</w:t>
      </w:r>
      <w:r w:rsidRPr="00356FB8">
        <w:rPr>
          <w:rFonts w:ascii="Trebuchet MS" w:hAnsi="Trebuchet MS" w:cs="Arial"/>
          <w:color w:val="555555"/>
          <w:sz w:val="22"/>
          <w:szCs w:val="22"/>
        </w:rPr>
        <w:t>.</w:t>
      </w:r>
      <w:r w:rsidRPr="00356FB8">
        <w:rPr>
          <w:rFonts w:ascii="Trebuchet MS" w:hAnsi="Trebuchet MS" w:cs="Arial"/>
          <w:color w:val="555555"/>
          <w:sz w:val="22"/>
          <w:szCs w:val="22"/>
        </w:rPr>
        <w:br/>
        <w:t>In </w:t>
      </w:r>
      <w:r w:rsidRPr="00356FB8">
        <w:rPr>
          <w:rStyle w:val="Strong"/>
          <w:rFonts w:ascii="Trebuchet MS" w:eastAsiaTheme="majorEastAsia" w:hAnsi="Trebuchet MS" w:cs="Arial"/>
          <w:color w:val="555555"/>
          <w:sz w:val="22"/>
          <w:szCs w:val="22"/>
          <w:bdr w:val="none" w:sz="0" w:space="0" w:color="auto" w:frame="1"/>
        </w:rPr>
        <w:t>RHEL 7.1</w:t>
      </w:r>
      <w:r w:rsidRPr="00356FB8">
        <w:rPr>
          <w:rFonts w:ascii="Trebuchet MS" w:hAnsi="Trebuchet MS" w:cs="Arial"/>
          <w:color w:val="555555"/>
          <w:sz w:val="22"/>
          <w:szCs w:val="22"/>
        </w:rPr>
        <w:t>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 xml:space="preserve"> v0.3.9.11)</w:t>
      </w:r>
      <w:r w:rsidRPr="00356FB8">
        <w:rPr>
          <w:rFonts w:ascii="Trebuchet MS" w:hAnsi="Trebuchet MS" w:cs="Arial"/>
          <w:color w:val="555555"/>
          <w:sz w:val="22"/>
          <w:szCs w:val="22"/>
        </w:rPr>
        <w:t>, the </w:t>
      </w:r>
      <w:r w:rsidRPr="00356FB8">
        <w:rPr>
          <w:rStyle w:val="Strong"/>
          <w:rFonts w:ascii="Trebuchet MS" w:eastAsiaTheme="majorEastAsia" w:hAnsi="Trebuchet MS" w:cs="Arial"/>
          <w:color w:val="555555"/>
          <w:sz w:val="22"/>
          <w:szCs w:val="22"/>
          <w:bdr w:val="none" w:sz="0" w:space="0" w:color="auto" w:frame="1"/>
        </w:rPr>
        <w:t>RH-Satellite-6</w:t>
      </w:r>
      <w:r w:rsidRPr="00356FB8">
        <w:rPr>
          <w:rFonts w:ascii="Trebuchet MS" w:hAnsi="Trebuchet MS" w:cs="Arial"/>
          <w:color w:val="555555"/>
          <w:sz w:val="22"/>
          <w:szCs w:val="22"/>
        </w:rPr>
        <w:t> service was added.</w:t>
      </w:r>
      <w:r w:rsidRPr="00356FB8">
        <w:rPr>
          <w:rFonts w:ascii="Trebuchet MS" w:hAnsi="Trebuchet MS" w:cs="Arial"/>
          <w:color w:val="555555"/>
          <w:sz w:val="22"/>
          <w:szCs w:val="22"/>
        </w:rPr>
        <w:br/>
        <w:t>In </w:t>
      </w:r>
      <w:r w:rsidRPr="00356FB8">
        <w:rPr>
          <w:rStyle w:val="Strong"/>
          <w:rFonts w:ascii="Trebuchet MS" w:eastAsiaTheme="majorEastAsia" w:hAnsi="Trebuchet MS" w:cs="Arial"/>
          <w:color w:val="555555"/>
          <w:sz w:val="22"/>
          <w:szCs w:val="22"/>
          <w:bdr w:val="none" w:sz="0" w:space="0" w:color="auto" w:frame="1"/>
        </w:rPr>
        <w:t>RHEL 7.2</w:t>
      </w:r>
      <w:r w:rsidRPr="00356FB8">
        <w:rPr>
          <w:rFonts w:ascii="Trebuchet MS" w:hAnsi="Trebuchet MS" w:cs="Arial"/>
          <w:color w:val="555555"/>
          <w:sz w:val="22"/>
          <w:szCs w:val="22"/>
        </w:rPr>
        <w:t>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v0.3.9.14</w:t>
      </w:r>
      <w:r w:rsidRPr="00356FB8">
        <w:rPr>
          <w:rFonts w:ascii="Trebuchet MS" w:hAnsi="Trebuchet MS" w:cs="Arial"/>
          <w:color w:val="555555"/>
          <w:sz w:val="22"/>
          <w:szCs w:val="22"/>
        </w:rPr>
        <w:t>), the </w:t>
      </w:r>
      <w:r w:rsidRPr="00356FB8">
        <w:rPr>
          <w:rStyle w:val="Strong"/>
          <w:rFonts w:ascii="Trebuchet MS" w:eastAsiaTheme="majorEastAsia" w:hAnsi="Trebuchet MS" w:cs="Arial"/>
          <w:color w:val="555555"/>
          <w:sz w:val="22"/>
          <w:szCs w:val="22"/>
          <w:bdr w:val="none" w:sz="0" w:space="0" w:color="auto" w:frame="1"/>
        </w:rPr>
        <w:t>freeipa-ldaps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freeipa-ldap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freeipa-replication</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iscsi-target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rsyncd</w:t>
      </w:r>
      <w:r w:rsidRPr="00356FB8">
        <w:rPr>
          <w:rFonts w:ascii="Trebuchet MS" w:hAnsi="Trebuchet MS" w:cs="Arial"/>
          <w:color w:val="555555"/>
          <w:sz w:val="22"/>
          <w:szCs w:val="22"/>
        </w:rPr>
        <w:t> and </w:t>
      </w:r>
      <w:r w:rsidRPr="00356FB8">
        <w:rPr>
          <w:rStyle w:val="Strong"/>
          <w:rFonts w:ascii="Trebuchet MS" w:eastAsiaTheme="majorEastAsia" w:hAnsi="Trebuchet MS" w:cs="Arial"/>
          <w:color w:val="555555"/>
          <w:sz w:val="22"/>
          <w:szCs w:val="22"/>
          <w:bdr w:val="none" w:sz="0" w:space="0" w:color="auto" w:frame="1"/>
        </w:rPr>
        <w:t>vdsm</w:t>
      </w:r>
      <w:r w:rsidRPr="00356FB8">
        <w:rPr>
          <w:rFonts w:ascii="Trebuchet MS" w:hAnsi="Trebuchet MS" w:cs="Arial"/>
          <w:color w:val="555555"/>
          <w:sz w:val="22"/>
          <w:szCs w:val="22"/>
        </w:rPr>
        <w:t> services were added.</w:t>
      </w:r>
      <w:r w:rsidRPr="00356FB8">
        <w:rPr>
          <w:rFonts w:ascii="Trebuchet MS" w:hAnsi="Trebuchet MS" w:cs="Arial"/>
          <w:color w:val="555555"/>
          <w:sz w:val="22"/>
          <w:szCs w:val="22"/>
        </w:rPr>
        <w:br/>
        <w:t>In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v0.4.3.2</w:t>
      </w:r>
      <w:r w:rsidRPr="00356FB8">
        <w:rPr>
          <w:rFonts w:ascii="Trebuchet MS" w:hAnsi="Trebuchet MS" w:cs="Arial"/>
          <w:color w:val="555555"/>
          <w:sz w:val="22"/>
          <w:szCs w:val="22"/>
        </w:rPr>
        <w:t>), the </w:t>
      </w:r>
      <w:r w:rsidRPr="00356FB8">
        <w:rPr>
          <w:rStyle w:val="Strong"/>
          <w:rFonts w:ascii="Trebuchet MS" w:eastAsiaTheme="majorEastAsia" w:hAnsi="Trebuchet MS" w:cs="Arial"/>
          <w:color w:val="555555"/>
          <w:sz w:val="22"/>
          <w:szCs w:val="22"/>
          <w:bdr w:val="none" w:sz="0" w:space="0" w:color="auto" w:frame="1"/>
        </w:rPr>
        <w:t>amanda-k5-client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ceph</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ceph-mon</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docker-registry</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dropbox-lansync</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imap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kadmin</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mosh</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pop3</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privoxy</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ptp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pulseaudio</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puppetmaster</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sane</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smtps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snmp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snmptrap</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squid</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synergy</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syslog</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syslog-tls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tinc</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tor-socks</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xmpp-bosh</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xmpp-client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xmpp-local</w:t>
      </w:r>
      <w:r w:rsidRPr="00356FB8">
        <w:rPr>
          <w:rFonts w:ascii="Trebuchet MS" w:hAnsi="Trebuchet MS" w:cs="Arial"/>
          <w:color w:val="555555"/>
          <w:sz w:val="22"/>
          <w:szCs w:val="22"/>
        </w:rPr>
        <w:t> and </w:t>
      </w:r>
      <w:r w:rsidRPr="00356FB8">
        <w:rPr>
          <w:rStyle w:val="Strong"/>
          <w:rFonts w:ascii="Trebuchet MS" w:eastAsiaTheme="majorEastAsia" w:hAnsi="Trebuchet MS" w:cs="Arial"/>
          <w:color w:val="555555"/>
          <w:sz w:val="22"/>
          <w:szCs w:val="22"/>
          <w:bdr w:val="none" w:sz="0" w:space="0" w:color="auto" w:frame="1"/>
        </w:rPr>
        <w:t>xmpp-server</w:t>
      </w:r>
      <w:r w:rsidRPr="00356FB8">
        <w:rPr>
          <w:rFonts w:ascii="Trebuchet MS" w:hAnsi="Trebuchet MS" w:cs="Arial"/>
          <w:color w:val="555555"/>
          <w:sz w:val="22"/>
          <w:szCs w:val="22"/>
        </w:rPr>
        <w:t> services have been added for a total of </w:t>
      </w:r>
      <w:r w:rsidRPr="00356FB8">
        <w:rPr>
          <w:rStyle w:val="Strong"/>
          <w:rFonts w:ascii="Trebuchet MS" w:eastAsiaTheme="majorEastAsia" w:hAnsi="Trebuchet MS" w:cs="Arial"/>
          <w:color w:val="555555"/>
          <w:sz w:val="22"/>
          <w:szCs w:val="22"/>
          <w:bdr w:val="none" w:sz="0" w:space="0" w:color="auto" w:frame="1"/>
        </w:rPr>
        <w:t>81</w:t>
      </w:r>
      <w:r w:rsidRPr="00356FB8">
        <w:rPr>
          <w:rFonts w:ascii="Trebuchet MS" w:hAnsi="Trebuchet MS" w:cs="Arial"/>
          <w:color w:val="555555"/>
          <w:sz w:val="22"/>
          <w:szCs w:val="22"/>
        </w:rPr>
        <w:t>services.</w:t>
      </w:r>
    </w:p>
    <w:p w14:paraId="379F291B"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Port Management</w:t>
      </w:r>
    </w:p>
    <w:p w14:paraId="6FF8B3F1"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Port management follows the same model as service management.</w:t>
      </w:r>
    </w:p>
    <w:p w14:paraId="331C1B2A"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allow the </w:t>
      </w:r>
      <w:r w:rsidRPr="00356FB8">
        <w:rPr>
          <w:rStyle w:val="Strong"/>
          <w:rFonts w:ascii="Trebuchet MS" w:eastAsiaTheme="majorEastAsia" w:hAnsi="Trebuchet MS" w:cs="Arial"/>
          <w:color w:val="555555"/>
          <w:sz w:val="22"/>
          <w:szCs w:val="22"/>
          <w:bdr w:val="none" w:sz="0" w:space="0" w:color="auto" w:frame="1"/>
        </w:rPr>
        <w:t>443/</w:t>
      </w:r>
      <w:proofErr w:type="spellStart"/>
      <w:r w:rsidRPr="00356FB8">
        <w:rPr>
          <w:rStyle w:val="Strong"/>
          <w:rFonts w:ascii="Trebuchet MS" w:eastAsiaTheme="majorEastAsia" w:hAnsi="Trebuchet MS" w:cs="Arial"/>
          <w:color w:val="555555"/>
          <w:sz w:val="22"/>
          <w:szCs w:val="22"/>
          <w:bdr w:val="none" w:sz="0" w:space="0" w:color="auto" w:frame="1"/>
        </w:rPr>
        <w:t>tcp</w:t>
      </w:r>
      <w:proofErr w:type="spellEnd"/>
      <w:r w:rsidRPr="00356FB8">
        <w:rPr>
          <w:rFonts w:ascii="Trebuchet MS" w:hAnsi="Trebuchet MS" w:cs="Arial"/>
          <w:color w:val="555555"/>
          <w:sz w:val="22"/>
          <w:szCs w:val="22"/>
        </w:rPr>
        <w:t> port </w:t>
      </w:r>
      <w:r w:rsidRPr="00356FB8">
        <w:rPr>
          <w:rStyle w:val="Strong"/>
          <w:rFonts w:ascii="Trebuchet MS" w:eastAsiaTheme="majorEastAsia" w:hAnsi="Trebuchet MS" w:cs="Arial"/>
          <w:color w:val="555555"/>
          <w:sz w:val="22"/>
          <w:szCs w:val="22"/>
          <w:bdr w:val="none" w:sz="0" w:space="0" w:color="auto" w:frame="1"/>
        </w:rPr>
        <w:t>temporarily</w:t>
      </w:r>
      <w:r w:rsidRPr="00356FB8">
        <w:rPr>
          <w:rFonts w:ascii="Trebuchet MS" w:hAnsi="Trebuchet MS" w:cs="Arial"/>
          <w:color w:val="555555"/>
          <w:sz w:val="22"/>
          <w:szCs w:val="22"/>
        </w:rPr>
        <w:t> in the </w:t>
      </w:r>
      <w:r w:rsidRPr="00356FB8">
        <w:rPr>
          <w:rStyle w:val="Strong"/>
          <w:rFonts w:ascii="Trebuchet MS" w:eastAsiaTheme="majorEastAsia" w:hAnsi="Trebuchet MS" w:cs="Arial"/>
          <w:color w:val="555555"/>
          <w:sz w:val="22"/>
          <w:szCs w:val="22"/>
          <w:bdr w:val="none" w:sz="0" w:space="0" w:color="auto" w:frame="1"/>
        </w:rPr>
        <w:t>internal</w:t>
      </w:r>
      <w:r w:rsidRPr="00356FB8">
        <w:rPr>
          <w:rFonts w:ascii="Trebuchet MS" w:hAnsi="Trebuchet MS" w:cs="Arial"/>
          <w:color w:val="555555"/>
          <w:sz w:val="22"/>
          <w:szCs w:val="22"/>
        </w:rPr>
        <w:t> zone, type:</w:t>
      </w:r>
    </w:p>
    <w:p w14:paraId="584AE26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--zone=internal --add-port=443/</w:t>
      </w:r>
      <w:proofErr w:type="spellStart"/>
      <w:r w:rsidRPr="00356FB8">
        <w:rPr>
          <w:rStyle w:val="Strong"/>
          <w:rFonts w:ascii="Trebuchet MS" w:eastAsiaTheme="majorEastAsia" w:hAnsi="Trebuchet MS"/>
          <w:color w:val="555555"/>
          <w:sz w:val="22"/>
          <w:szCs w:val="22"/>
          <w:bdr w:val="none" w:sz="0" w:space="0" w:color="auto" w:frame="1"/>
        </w:rPr>
        <w:t>tcp</w:t>
      </w:r>
      <w:proofErr w:type="spellEnd"/>
    </w:p>
    <w:p w14:paraId="4BDCD34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71A20B4E"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To make the configuration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add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 and </w:t>
      </w:r>
      <w:r w:rsidRPr="00356FB8">
        <w:rPr>
          <w:rStyle w:val="Strong"/>
          <w:rFonts w:ascii="Trebuchet MS" w:eastAsiaTheme="majorEastAsia" w:hAnsi="Trebuchet MS" w:cs="Arial"/>
          <w:color w:val="555555"/>
          <w:sz w:val="22"/>
          <w:szCs w:val="22"/>
          <w:bdr w:val="none" w:sz="0" w:space="0" w:color="auto" w:frame="1"/>
        </w:rPr>
        <w:t>reload</w:t>
      </w:r>
      <w:r w:rsidRPr="00356FB8">
        <w:rPr>
          <w:rFonts w:ascii="Trebuchet MS" w:hAnsi="Trebuchet MS" w:cs="Arial"/>
          <w:color w:val="555555"/>
          <w:sz w:val="22"/>
          <w:szCs w:val="22"/>
        </w:rPr>
        <w:t> the firewall configuration.</w:t>
      </w:r>
      <w:r w:rsidRPr="00356FB8">
        <w:rPr>
          <w:rFonts w:ascii="Trebuchet MS" w:hAnsi="Trebuchet MS" w:cs="Arial"/>
          <w:color w:val="555555"/>
          <w:sz w:val="22"/>
          <w:szCs w:val="22"/>
        </w:rPr>
        <w:br/>
        <w:t>Note2: Type </w:t>
      </w:r>
      <w:r w:rsidRPr="00356FB8">
        <w:rPr>
          <w:rStyle w:val="Strong"/>
          <w:rFonts w:ascii="Trebuchet MS" w:eastAsiaTheme="majorEastAsia" w:hAnsi="Trebuchet MS" w:cs="Arial"/>
          <w:color w:val="555555"/>
          <w:sz w:val="22"/>
          <w:szCs w:val="22"/>
          <w:bdr w:val="none" w:sz="0" w:space="0" w:color="auto" w:frame="1"/>
        </w:rPr>
        <w:t>–remove-port=443/</w:t>
      </w:r>
      <w:proofErr w:type="spellStart"/>
      <w:r w:rsidRPr="00356FB8">
        <w:rPr>
          <w:rStyle w:val="Strong"/>
          <w:rFonts w:ascii="Trebuchet MS" w:eastAsiaTheme="majorEastAsia" w:hAnsi="Trebuchet MS" w:cs="Arial"/>
          <w:color w:val="555555"/>
          <w:sz w:val="22"/>
          <w:szCs w:val="22"/>
          <w:bdr w:val="none" w:sz="0" w:space="0" w:color="auto" w:frame="1"/>
        </w:rPr>
        <w:t>tcp</w:t>
      </w:r>
      <w:proofErr w:type="spellEnd"/>
      <w:r w:rsidRPr="00356FB8">
        <w:rPr>
          <w:rFonts w:ascii="Trebuchet MS" w:hAnsi="Trebuchet MS" w:cs="Arial"/>
          <w:color w:val="555555"/>
          <w:sz w:val="22"/>
          <w:szCs w:val="22"/>
        </w:rPr>
        <w:t> to deny the port.</w:t>
      </w:r>
    </w:p>
    <w:p w14:paraId="3017A21B"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7098983C" w14:textId="31F8C7D9"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get the list of ports </w:t>
      </w:r>
      <w:r w:rsidRPr="00356FB8">
        <w:rPr>
          <w:rStyle w:val="Strong"/>
          <w:rFonts w:ascii="Trebuchet MS" w:eastAsiaTheme="majorEastAsia" w:hAnsi="Trebuchet MS" w:cs="Arial"/>
          <w:color w:val="555555"/>
          <w:sz w:val="22"/>
          <w:szCs w:val="22"/>
          <w:bdr w:val="none" w:sz="0" w:space="0" w:color="auto" w:frame="1"/>
        </w:rPr>
        <w:t>currently</w:t>
      </w:r>
      <w:r w:rsidRPr="00356FB8">
        <w:rPr>
          <w:rFonts w:ascii="Trebuchet MS" w:hAnsi="Trebuchet MS" w:cs="Arial"/>
          <w:color w:val="555555"/>
          <w:sz w:val="22"/>
          <w:szCs w:val="22"/>
        </w:rPr>
        <w:t> open in the </w:t>
      </w:r>
      <w:r w:rsidRPr="00356FB8">
        <w:rPr>
          <w:rStyle w:val="Strong"/>
          <w:rFonts w:ascii="Trebuchet MS" w:eastAsiaTheme="majorEastAsia" w:hAnsi="Trebuchet MS" w:cs="Arial"/>
          <w:color w:val="555555"/>
          <w:sz w:val="22"/>
          <w:szCs w:val="22"/>
          <w:bdr w:val="none" w:sz="0" w:space="0" w:color="auto" w:frame="1"/>
        </w:rPr>
        <w:t>internal</w:t>
      </w:r>
      <w:r w:rsidRPr="00356FB8">
        <w:rPr>
          <w:rFonts w:ascii="Trebuchet MS" w:hAnsi="Trebuchet MS" w:cs="Arial"/>
          <w:color w:val="555555"/>
          <w:sz w:val="22"/>
          <w:szCs w:val="22"/>
        </w:rPr>
        <w:t> zone, type:</w:t>
      </w:r>
    </w:p>
    <w:p w14:paraId="29151B0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--zone=internal --list-ports</w:t>
      </w:r>
    </w:p>
    <w:p w14:paraId="29BA9E4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443/</w:t>
      </w:r>
      <w:proofErr w:type="spellStart"/>
      <w:r w:rsidRPr="00356FB8">
        <w:rPr>
          <w:rFonts w:ascii="Trebuchet MS" w:hAnsi="Trebuchet MS"/>
          <w:color w:val="555555"/>
          <w:sz w:val="22"/>
          <w:szCs w:val="22"/>
        </w:rPr>
        <w:t>tcp</w:t>
      </w:r>
      <w:proofErr w:type="spellEnd"/>
    </w:p>
    <w:p w14:paraId="7757EA1A"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To only get the list of ports </w:t>
      </w:r>
      <w:r w:rsidRPr="00356FB8">
        <w:rPr>
          <w:rStyle w:val="Strong"/>
          <w:rFonts w:ascii="Trebuchet MS" w:eastAsiaTheme="majorEastAsia" w:hAnsi="Trebuchet MS" w:cs="Arial"/>
          <w:color w:val="555555"/>
          <w:sz w:val="22"/>
          <w:szCs w:val="22"/>
          <w:bdr w:val="none" w:sz="0" w:space="0" w:color="auto" w:frame="1"/>
        </w:rPr>
        <w:t>permanently</w:t>
      </w:r>
      <w:r w:rsidRPr="00356FB8">
        <w:rPr>
          <w:rFonts w:ascii="Trebuchet MS" w:hAnsi="Trebuchet MS" w:cs="Arial"/>
          <w:color w:val="555555"/>
          <w:sz w:val="22"/>
          <w:szCs w:val="22"/>
        </w:rPr>
        <w:t> open, add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 Here, you will not get anything.</w:t>
      </w:r>
    </w:p>
    <w:p w14:paraId="02BCEA80"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Rich Rules</w:t>
      </w:r>
    </w:p>
    <w:p w14:paraId="247CD824"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As the syntax used by the rich rules are somehow difficult to remember, keep in mind the </w:t>
      </w:r>
      <w:r w:rsidRPr="00356FB8">
        <w:rPr>
          <w:rStyle w:val="Strong"/>
          <w:rFonts w:ascii="Trebuchet MS" w:eastAsiaTheme="majorEastAsia" w:hAnsi="Trebuchet MS" w:cs="Arial"/>
          <w:color w:val="555555"/>
          <w:sz w:val="22"/>
          <w:szCs w:val="22"/>
          <w:bdr w:val="none" w:sz="0" w:space="0" w:color="auto" w:frame="1"/>
        </w:rPr>
        <w:t xml:space="preserve">man </w:t>
      </w:r>
      <w:proofErr w:type="spellStart"/>
      <w:proofErr w:type="gramStart"/>
      <w:r w:rsidRPr="00356FB8">
        <w:rPr>
          <w:rStyle w:val="Strong"/>
          <w:rFonts w:ascii="Trebuchet MS" w:eastAsiaTheme="majorEastAsia" w:hAnsi="Trebuchet MS" w:cs="Arial"/>
          <w:color w:val="555555"/>
          <w:sz w:val="22"/>
          <w:szCs w:val="22"/>
          <w:bdr w:val="none" w:sz="0" w:space="0" w:color="auto" w:frame="1"/>
        </w:rPr>
        <w:t>firewalld.richlanguage</w:t>
      </w:r>
      <w:proofErr w:type="spellEnd"/>
      <w:proofErr w:type="gramEnd"/>
      <w:r w:rsidRPr="00356FB8">
        <w:rPr>
          <w:rFonts w:ascii="Trebuchet MS" w:hAnsi="Trebuchet MS" w:cs="Arial"/>
          <w:color w:val="555555"/>
          <w:sz w:val="22"/>
          <w:szCs w:val="22"/>
        </w:rPr>
        <w:t> command and the </w:t>
      </w:r>
      <w:r w:rsidRPr="00356FB8">
        <w:rPr>
          <w:rStyle w:val="Strong"/>
          <w:rFonts w:ascii="Trebuchet MS" w:eastAsiaTheme="majorEastAsia" w:hAnsi="Trebuchet MS" w:cs="Arial"/>
          <w:color w:val="555555"/>
          <w:sz w:val="22"/>
          <w:szCs w:val="22"/>
          <w:bdr w:val="none" w:sz="0" w:space="0" w:color="auto" w:frame="1"/>
        </w:rPr>
        <w:t>Example</w:t>
      </w:r>
      <w:r w:rsidRPr="00356FB8">
        <w:rPr>
          <w:rFonts w:ascii="Trebuchet MS" w:hAnsi="Trebuchet MS" w:cs="Arial"/>
          <w:color w:val="555555"/>
          <w:sz w:val="22"/>
          <w:szCs w:val="22"/>
        </w:rPr>
        <w:t> section at the end.</w:t>
      </w:r>
    </w:p>
    <w:p w14:paraId="647C93ED"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Here is the format of a rich rule:</w:t>
      </w:r>
    </w:p>
    <w:p w14:paraId="1A43DA7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--add-rich-rule 'rule ...'</w:t>
      </w:r>
    </w:p>
    <w:p w14:paraId="0238F9F8"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381FF7BE" w14:textId="15B2AA39"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allow all connections from </w:t>
      </w:r>
      <w:r w:rsidRPr="00356FB8">
        <w:rPr>
          <w:rStyle w:val="Strong"/>
          <w:rFonts w:ascii="Trebuchet MS" w:eastAsiaTheme="majorEastAsia" w:hAnsi="Trebuchet MS" w:cs="Arial"/>
          <w:color w:val="555555"/>
          <w:sz w:val="22"/>
          <w:szCs w:val="22"/>
          <w:bdr w:val="none" w:sz="0" w:space="0" w:color="auto" w:frame="1"/>
        </w:rPr>
        <w:t>192.168.2.2</w:t>
      </w:r>
      <w:r w:rsidRPr="00356FB8">
        <w:rPr>
          <w:rFonts w:ascii="Trebuchet MS" w:hAnsi="Trebuchet MS" w:cs="Arial"/>
          <w:color w:val="555555"/>
          <w:sz w:val="22"/>
          <w:szCs w:val="22"/>
        </w:rPr>
        <w:t>, type:</w:t>
      </w:r>
    </w:p>
    <w:p w14:paraId="3D7013E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--add-rich-rule 'rule family="ipv4" source address="192.168.2.2" log accept'</w:t>
      </w:r>
    </w:p>
    <w:p w14:paraId="0FB97E7C"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The </w:t>
      </w:r>
      <w:r w:rsidRPr="00356FB8">
        <w:rPr>
          <w:rStyle w:val="Strong"/>
          <w:rFonts w:ascii="Trebuchet MS" w:eastAsiaTheme="majorEastAsia" w:hAnsi="Trebuchet MS" w:cs="Arial"/>
          <w:color w:val="555555"/>
          <w:sz w:val="22"/>
          <w:szCs w:val="22"/>
          <w:bdr w:val="none" w:sz="0" w:space="0" w:color="auto" w:frame="1"/>
        </w:rPr>
        <w:t>log</w:t>
      </w:r>
      <w:r w:rsidRPr="00356FB8">
        <w:rPr>
          <w:rFonts w:ascii="Trebuchet MS" w:hAnsi="Trebuchet MS" w:cs="Arial"/>
          <w:color w:val="555555"/>
          <w:sz w:val="22"/>
          <w:szCs w:val="22"/>
        </w:rPr>
        <w:t> option writes coming packets into the </w:t>
      </w:r>
      <w:r w:rsidRPr="00356FB8">
        <w:rPr>
          <w:rStyle w:val="Strong"/>
          <w:rFonts w:ascii="Trebuchet MS" w:eastAsiaTheme="majorEastAsia" w:hAnsi="Trebuchet MS" w:cs="Arial"/>
          <w:color w:val="555555"/>
          <w:sz w:val="22"/>
          <w:szCs w:val="22"/>
          <w:bdr w:val="none" w:sz="0" w:space="0" w:color="auto" w:frame="1"/>
        </w:rPr>
        <w:t>/var/log/messages</w:t>
      </w:r>
      <w:r w:rsidRPr="00356FB8">
        <w:rPr>
          <w:rFonts w:ascii="Trebuchet MS" w:hAnsi="Trebuchet MS" w:cs="Arial"/>
          <w:color w:val="555555"/>
          <w:sz w:val="22"/>
          <w:szCs w:val="22"/>
        </w:rPr>
        <w:t> file.</w:t>
      </w:r>
      <w:r w:rsidRPr="00356FB8">
        <w:rPr>
          <w:rFonts w:ascii="Trebuchet MS" w:hAnsi="Trebuchet MS" w:cs="Arial"/>
          <w:color w:val="555555"/>
          <w:sz w:val="22"/>
          <w:szCs w:val="22"/>
        </w:rPr>
        <w:br/>
        <w:t>Note2: Use the </w:t>
      </w:r>
      <w:r w:rsidRPr="00356FB8">
        <w:rPr>
          <w:rStyle w:val="Strong"/>
          <w:rFonts w:ascii="Trebuchet MS" w:eastAsiaTheme="majorEastAsia" w:hAnsi="Trebuchet MS" w:cs="Arial"/>
          <w:color w:val="555555"/>
          <w:sz w:val="22"/>
          <w:szCs w:val="22"/>
          <w:bdr w:val="none" w:sz="0" w:space="0" w:color="auto" w:frame="1"/>
        </w:rPr>
        <w:t>–remove-rich-rule</w:t>
      </w:r>
      <w:r w:rsidRPr="00356FB8">
        <w:rPr>
          <w:rFonts w:ascii="Trebuchet MS" w:hAnsi="Trebuchet MS" w:cs="Arial"/>
          <w:color w:val="555555"/>
          <w:sz w:val="22"/>
          <w:szCs w:val="22"/>
        </w:rPr>
        <w:t> option instead of the </w:t>
      </w:r>
      <w:r w:rsidRPr="00356FB8">
        <w:rPr>
          <w:rStyle w:val="Strong"/>
          <w:rFonts w:ascii="Trebuchet MS" w:eastAsiaTheme="majorEastAsia" w:hAnsi="Trebuchet MS" w:cs="Arial"/>
          <w:color w:val="555555"/>
          <w:sz w:val="22"/>
          <w:szCs w:val="22"/>
          <w:bdr w:val="none" w:sz="0" w:space="0" w:color="auto" w:frame="1"/>
        </w:rPr>
        <w:t>–add-rich-rule</w:t>
      </w:r>
      <w:r w:rsidRPr="00356FB8">
        <w:rPr>
          <w:rFonts w:ascii="Trebuchet MS" w:hAnsi="Trebuchet MS" w:cs="Arial"/>
          <w:color w:val="555555"/>
          <w:sz w:val="22"/>
          <w:szCs w:val="22"/>
        </w:rPr>
        <w:t> option if you want to delete an already existing rule.</w:t>
      </w:r>
    </w:p>
    <w:p w14:paraId="76F50FDA" w14:textId="77777777" w:rsid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p>
    <w:p w14:paraId="5A361989" w14:textId="5EDA477B"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lastRenderedPageBreak/>
        <w:t>To list the rich rules set in the default zone, type:</w:t>
      </w:r>
    </w:p>
    <w:p w14:paraId="687E895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--list-all</w:t>
      </w:r>
    </w:p>
    <w:p w14:paraId="5967B00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public (active)</w:t>
      </w:r>
    </w:p>
    <w:p w14:paraId="79D8420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target: default</w:t>
      </w:r>
    </w:p>
    <w:p w14:paraId="7869BF5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Fonts w:ascii="Trebuchet MS" w:hAnsi="Trebuchet MS"/>
          <w:color w:val="555555"/>
          <w:sz w:val="22"/>
          <w:szCs w:val="22"/>
        </w:rPr>
        <w:t>icmp</w:t>
      </w:r>
      <w:proofErr w:type="spellEnd"/>
      <w:r w:rsidRPr="00356FB8">
        <w:rPr>
          <w:rFonts w:ascii="Trebuchet MS" w:hAnsi="Trebuchet MS"/>
          <w:color w:val="555555"/>
          <w:sz w:val="22"/>
          <w:szCs w:val="22"/>
        </w:rPr>
        <w:t>-block-inversion: no</w:t>
      </w:r>
    </w:p>
    <w:p w14:paraId="0BDE3A7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interfaces: eth0</w:t>
      </w:r>
    </w:p>
    <w:p w14:paraId="677569D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sources:</w:t>
      </w:r>
    </w:p>
    <w:p w14:paraId="1E6AB7C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services: dhcpv6-client </w:t>
      </w:r>
      <w:proofErr w:type="spellStart"/>
      <w:r w:rsidRPr="00356FB8">
        <w:rPr>
          <w:rFonts w:ascii="Trebuchet MS" w:hAnsi="Trebuchet MS"/>
          <w:color w:val="555555"/>
          <w:sz w:val="22"/>
          <w:szCs w:val="22"/>
        </w:rPr>
        <w:t>ssh</w:t>
      </w:r>
      <w:proofErr w:type="spellEnd"/>
    </w:p>
    <w:p w14:paraId="7F17F54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ports:</w:t>
      </w:r>
    </w:p>
    <w:p w14:paraId="552964E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protocols:</w:t>
      </w:r>
    </w:p>
    <w:p w14:paraId="3011EAE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masquerade: no</w:t>
      </w:r>
    </w:p>
    <w:p w14:paraId="3A6CB39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forward-ports:</w:t>
      </w:r>
    </w:p>
    <w:p w14:paraId="7731CF3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Fonts w:ascii="Trebuchet MS" w:hAnsi="Trebuchet MS"/>
          <w:color w:val="555555"/>
          <w:sz w:val="22"/>
          <w:szCs w:val="22"/>
        </w:rPr>
        <w:t>sourceports</w:t>
      </w:r>
      <w:proofErr w:type="spellEnd"/>
      <w:r w:rsidRPr="00356FB8">
        <w:rPr>
          <w:rFonts w:ascii="Trebuchet MS" w:hAnsi="Trebuchet MS"/>
          <w:color w:val="555555"/>
          <w:sz w:val="22"/>
          <w:szCs w:val="22"/>
        </w:rPr>
        <w:t>:</w:t>
      </w:r>
    </w:p>
    <w:p w14:paraId="4CE74F6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Fonts w:ascii="Trebuchet MS" w:hAnsi="Trebuchet MS"/>
          <w:color w:val="555555"/>
          <w:sz w:val="22"/>
          <w:szCs w:val="22"/>
        </w:rPr>
        <w:t>icmp</w:t>
      </w:r>
      <w:proofErr w:type="spellEnd"/>
      <w:r w:rsidRPr="00356FB8">
        <w:rPr>
          <w:rFonts w:ascii="Trebuchet MS" w:hAnsi="Trebuchet MS"/>
          <w:color w:val="555555"/>
          <w:sz w:val="22"/>
          <w:szCs w:val="22"/>
        </w:rPr>
        <w:t>-blocks:</w:t>
      </w:r>
    </w:p>
    <w:p w14:paraId="60DD841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rich rules:</w:t>
      </w:r>
    </w:p>
    <w:p w14:paraId="2D20911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Style w:val="Strong"/>
          <w:rFonts w:ascii="Trebuchet MS" w:eastAsiaTheme="majorEastAsia" w:hAnsi="Trebuchet MS"/>
          <w:color w:val="555555"/>
          <w:sz w:val="22"/>
          <w:szCs w:val="22"/>
          <w:bdr w:val="none" w:sz="0" w:space="0" w:color="auto" w:frame="1"/>
        </w:rPr>
        <w:t>        rule family="ipv4" source address="192.168.2.2" log accept</w:t>
      </w:r>
    </w:p>
    <w:p w14:paraId="556ADE12"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Direct Rules</w:t>
      </w:r>
    </w:p>
    <w:p w14:paraId="7FD633A6"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It is still possible to set specific rules by using the </w:t>
      </w:r>
      <w:r w:rsidRPr="00356FB8">
        <w:rPr>
          <w:rStyle w:val="Strong"/>
          <w:rFonts w:ascii="Trebuchet MS" w:eastAsiaTheme="majorEastAsia" w:hAnsi="Trebuchet MS" w:cs="Arial"/>
          <w:color w:val="555555"/>
          <w:sz w:val="22"/>
          <w:szCs w:val="22"/>
          <w:bdr w:val="none" w:sz="0" w:space="0" w:color="auto" w:frame="1"/>
        </w:rPr>
        <w:t>direct</w:t>
      </w:r>
      <w:r w:rsidRPr="00356FB8">
        <w:rPr>
          <w:rFonts w:ascii="Trebuchet MS" w:hAnsi="Trebuchet MS" w:cs="Arial"/>
          <w:color w:val="555555"/>
          <w:sz w:val="22"/>
          <w:szCs w:val="22"/>
        </w:rPr>
        <w:t xml:space="preserve"> mode (here to open the </w:t>
      </w:r>
      <w:proofErr w:type="spellStart"/>
      <w:r w:rsidRPr="00356FB8">
        <w:rPr>
          <w:rFonts w:ascii="Trebuchet MS" w:hAnsi="Trebuchet MS" w:cs="Arial"/>
          <w:color w:val="555555"/>
          <w:sz w:val="22"/>
          <w:szCs w:val="22"/>
        </w:rPr>
        <w:t>tcp</w:t>
      </w:r>
      <w:proofErr w:type="spellEnd"/>
      <w:r w:rsidRPr="00356FB8">
        <w:rPr>
          <w:rFonts w:ascii="Trebuchet MS" w:hAnsi="Trebuchet MS" w:cs="Arial"/>
          <w:color w:val="555555"/>
          <w:sz w:val="22"/>
          <w:szCs w:val="22"/>
        </w:rPr>
        <w:t xml:space="preserve"> port </w:t>
      </w:r>
      <w:r w:rsidRPr="00356FB8">
        <w:rPr>
          <w:rStyle w:val="Strong"/>
          <w:rFonts w:ascii="Trebuchet MS" w:eastAsiaTheme="majorEastAsia" w:hAnsi="Trebuchet MS" w:cs="Arial"/>
          <w:color w:val="555555"/>
          <w:sz w:val="22"/>
          <w:szCs w:val="22"/>
          <w:bdr w:val="none" w:sz="0" w:space="0" w:color="auto" w:frame="1"/>
        </w:rPr>
        <w:t>9000</w:t>
      </w:r>
      <w:r w:rsidRPr="00356FB8">
        <w:rPr>
          <w:rFonts w:ascii="Trebuchet MS" w:hAnsi="Trebuchet MS" w:cs="Arial"/>
          <w:color w:val="555555"/>
          <w:sz w:val="22"/>
          <w:szCs w:val="22"/>
        </w:rPr>
        <w:t>) that by-passes the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interface:</w:t>
      </w:r>
    </w:p>
    <w:p w14:paraId="578862B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--direct --add-rule ipv4 filter INPUT 0 -p </w:t>
      </w:r>
      <w:proofErr w:type="spellStart"/>
      <w:r w:rsidRPr="00356FB8">
        <w:rPr>
          <w:rStyle w:val="Strong"/>
          <w:rFonts w:ascii="Trebuchet MS" w:eastAsiaTheme="majorEastAsia" w:hAnsi="Trebuchet MS"/>
          <w:color w:val="555555"/>
          <w:sz w:val="22"/>
          <w:szCs w:val="22"/>
          <w:bdr w:val="none" w:sz="0" w:space="0" w:color="auto" w:frame="1"/>
        </w:rPr>
        <w:t>tcp</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dport</w:t>
      </w:r>
      <w:proofErr w:type="spellEnd"/>
      <w:r w:rsidRPr="00356FB8">
        <w:rPr>
          <w:rStyle w:val="Strong"/>
          <w:rFonts w:ascii="Trebuchet MS" w:eastAsiaTheme="majorEastAsia" w:hAnsi="Trebuchet MS"/>
          <w:color w:val="555555"/>
          <w:sz w:val="22"/>
          <w:szCs w:val="22"/>
          <w:bdr w:val="none" w:sz="0" w:space="0" w:color="auto" w:frame="1"/>
        </w:rPr>
        <w:t xml:space="preserve"> 9000 -j ACCEPT</w:t>
      </w:r>
    </w:p>
    <w:p w14:paraId="263FC04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76BF32CF"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This example has been borrowed from </w:t>
      </w:r>
      <w:proofErr w:type="spellStart"/>
      <w:r w:rsidRPr="00356FB8">
        <w:rPr>
          <w:rFonts w:ascii="Trebuchet MS" w:hAnsi="Trebuchet MS" w:cs="Arial"/>
          <w:color w:val="555555"/>
          <w:sz w:val="22"/>
          <w:szCs w:val="22"/>
        </w:rPr>
        <w:fldChar w:fldCharType="begin"/>
      </w:r>
      <w:r w:rsidRPr="00356FB8">
        <w:rPr>
          <w:rFonts w:ascii="Trebuchet MS" w:hAnsi="Trebuchet MS" w:cs="Arial"/>
          <w:color w:val="555555"/>
          <w:sz w:val="22"/>
          <w:szCs w:val="22"/>
        </w:rPr>
        <w:instrText xml:space="preserve"> HYPERLINK "http://ktaraghi.blogspot.fr/2013/10/what-is-firewalld-and-how-it-works.html" \o "http://ktaraghi.blogspot.fr/2013/10/what-is-firewalld-and-how-it-works.html" </w:instrText>
      </w:r>
      <w:r w:rsidRPr="00356FB8">
        <w:rPr>
          <w:rFonts w:ascii="Trebuchet MS" w:hAnsi="Trebuchet MS" w:cs="Arial"/>
          <w:color w:val="555555"/>
          <w:sz w:val="22"/>
          <w:szCs w:val="22"/>
        </w:rPr>
        <w:fldChar w:fldCharType="separate"/>
      </w:r>
      <w:r w:rsidRPr="00356FB8">
        <w:rPr>
          <w:rStyle w:val="Hyperlink"/>
          <w:rFonts w:ascii="Trebuchet MS" w:eastAsiaTheme="majorEastAsia" w:hAnsi="Trebuchet MS" w:cs="Arial"/>
          <w:color w:val="0066CC"/>
          <w:sz w:val="22"/>
          <w:szCs w:val="22"/>
          <w:bdr w:val="none" w:sz="0" w:space="0" w:color="auto" w:frame="1"/>
        </w:rPr>
        <w:t>Khosro</w:t>
      </w:r>
      <w:proofErr w:type="spellEnd"/>
      <w:r w:rsidRPr="00356FB8">
        <w:rPr>
          <w:rStyle w:val="Hyperlink"/>
          <w:rFonts w:ascii="Trebuchet MS" w:eastAsiaTheme="majorEastAsia" w:hAnsi="Trebuchet MS" w:cs="Arial"/>
          <w:color w:val="0066CC"/>
          <w:sz w:val="22"/>
          <w:szCs w:val="22"/>
          <w:bdr w:val="none" w:sz="0" w:space="0" w:color="auto" w:frame="1"/>
        </w:rPr>
        <w:t xml:space="preserve"> </w:t>
      </w:r>
      <w:proofErr w:type="spellStart"/>
      <w:r w:rsidRPr="00356FB8">
        <w:rPr>
          <w:rStyle w:val="Hyperlink"/>
          <w:rFonts w:ascii="Trebuchet MS" w:eastAsiaTheme="majorEastAsia" w:hAnsi="Trebuchet MS" w:cs="Arial"/>
          <w:color w:val="0066CC"/>
          <w:sz w:val="22"/>
          <w:szCs w:val="22"/>
          <w:bdr w:val="none" w:sz="0" w:space="0" w:color="auto" w:frame="1"/>
        </w:rPr>
        <w:t>Taraghi’s</w:t>
      </w:r>
      <w:proofErr w:type="spellEnd"/>
      <w:r w:rsidRPr="00356FB8">
        <w:rPr>
          <w:rStyle w:val="Hyperlink"/>
          <w:rFonts w:ascii="Trebuchet MS" w:eastAsiaTheme="majorEastAsia" w:hAnsi="Trebuchet MS" w:cs="Arial"/>
          <w:color w:val="0066CC"/>
          <w:sz w:val="22"/>
          <w:szCs w:val="22"/>
          <w:bdr w:val="none" w:sz="0" w:space="0" w:color="auto" w:frame="1"/>
        </w:rPr>
        <w:t xml:space="preserve"> blog</w:t>
      </w:r>
      <w:r w:rsidRPr="00356FB8">
        <w:rPr>
          <w:rFonts w:ascii="Trebuchet MS" w:hAnsi="Trebuchet MS" w:cs="Arial"/>
          <w:color w:val="555555"/>
          <w:sz w:val="22"/>
          <w:szCs w:val="22"/>
        </w:rPr>
        <w:fldChar w:fldCharType="end"/>
      </w:r>
      <w:r w:rsidRPr="00356FB8">
        <w:rPr>
          <w:rFonts w:ascii="Trebuchet MS" w:hAnsi="Trebuchet MS" w:cs="Arial"/>
          <w:color w:val="555555"/>
          <w:sz w:val="22"/>
          <w:szCs w:val="22"/>
        </w:rPr>
        <w:t>.</w:t>
      </w:r>
      <w:r w:rsidRPr="00356FB8">
        <w:rPr>
          <w:rFonts w:ascii="Trebuchet MS" w:hAnsi="Trebuchet MS" w:cs="Arial"/>
          <w:color w:val="555555"/>
          <w:sz w:val="22"/>
          <w:szCs w:val="22"/>
        </w:rPr>
        <w:br/>
        <w:t>Note2: Use the same command with the </w:t>
      </w:r>
      <w:r w:rsidRPr="00356FB8">
        <w:rPr>
          <w:rStyle w:val="Strong"/>
          <w:rFonts w:ascii="Trebuchet MS" w:eastAsiaTheme="majorEastAsia" w:hAnsi="Trebuchet MS" w:cs="Arial"/>
          <w:color w:val="555555"/>
          <w:sz w:val="22"/>
          <w:szCs w:val="22"/>
          <w:bdr w:val="none" w:sz="0" w:space="0" w:color="auto" w:frame="1"/>
        </w:rPr>
        <w:t>–remove-rule</w:t>
      </w:r>
      <w:r w:rsidRPr="00356FB8">
        <w:rPr>
          <w:rFonts w:ascii="Trebuchet MS" w:hAnsi="Trebuchet MS" w:cs="Arial"/>
          <w:color w:val="555555"/>
          <w:sz w:val="22"/>
          <w:szCs w:val="22"/>
        </w:rPr>
        <w:t> instead of </w:t>
      </w:r>
      <w:r w:rsidRPr="00356FB8">
        <w:rPr>
          <w:rStyle w:val="Strong"/>
          <w:rFonts w:ascii="Trebuchet MS" w:eastAsiaTheme="majorEastAsia" w:hAnsi="Trebuchet MS" w:cs="Arial"/>
          <w:color w:val="555555"/>
          <w:sz w:val="22"/>
          <w:szCs w:val="22"/>
          <w:bdr w:val="none" w:sz="0" w:space="0" w:color="auto" w:frame="1"/>
        </w:rPr>
        <w:t>–add-rule</w:t>
      </w:r>
      <w:r w:rsidRPr="00356FB8">
        <w:rPr>
          <w:rFonts w:ascii="Trebuchet MS" w:hAnsi="Trebuchet MS" w:cs="Arial"/>
          <w:color w:val="555555"/>
          <w:sz w:val="22"/>
          <w:szCs w:val="22"/>
        </w:rPr>
        <w:t> to delete the rule.</w:t>
      </w:r>
      <w:r w:rsidRPr="00356FB8">
        <w:rPr>
          <w:rFonts w:ascii="Trebuchet MS" w:hAnsi="Trebuchet MS" w:cs="Arial"/>
          <w:color w:val="555555"/>
          <w:sz w:val="22"/>
          <w:szCs w:val="22"/>
        </w:rPr>
        <w:br/>
        <w:t>Note3: The configuration is </w:t>
      </w:r>
      <w:r w:rsidRPr="00356FB8">
        <w:rPr>
          <w:rStyle w:val="Strong"/>
          <w:rFonts w:ascii="Trebuchet MS" w:eastAsiaTheme="majorEastAsia" w:hAnsi="Trebuchet MS" w:cs="Arial"/>
          <w:color w:val="555555"/>
          <w:sz w:val="22"/>
          <w:szCs w:val="22"/>
          <w:bdr w:val="none" w:sz="0" w:space="0" w:color="auto" w:frame="1"/>
        </w:rPr>
        <w:t>temporary</w:t>
      </w:r>
      <w:r w:rsidRPr="00356FB8">
        <w:rPr>
          <w:rFonts w:ascii="Trebuchet MS" w:hAnsi="Trebuchet MS" w:cs="Arial"/>
          <w:color w:val="555555"/>
          <w:sz w:val="22"/>
          <w:szCs w:val="22"/>
        </w:rPr>
        <w:t> except if you add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 just after the </w:t>
      </w:r>
      <w:r w:rsidRPr="00356FB8">
        <w:rPr>
          <w:rStyle w:val="Strong"/>
          <w:rFonts w:ascii="Trebuchet MS" w:eastAsiaTheme="majorEastAsia" w:hAnsi="Trebuchet MS" w:cs="Arial"/>
          <w:color w:val="555555"/>
          <w:sz w:val="22"/>
          <w:szCs w:val="22"/>
          <w:bdr w:val="none" w:sz="0" w:space="0" w:color="auto" w:frame="1"/>
        </w:rPr>
        <w:t>–direct</w:t>
      </w:r>
      <w:r w:rsidRPr="00356FB8">
        <w:rPr>
          <w:rFonts w:ascii="Trebuchet MS" w:hAnsi="Trebuchet MS" w:cs="Arial"/>
          <w:color w:val="555555"/>
          <w:sz w:val="22"/>
          <w:szCs w:val="22"/>
        </w:rPr>
        <w:t> option.</w:t>
      </w:r>
      <w:r w:rsidRPr="00356FB8">
        <w:rPr>
          <w:rFonts w:ascii="Trebuchet MS" w:hAnsi="Trebuchet MS" w:cs="Arial"/>
          <w:color w:val="555555"/>
          <w:sz w:val="22"/>
          <w:szCs w:val="22"/>
        </w:rPr>
        <w:br/>
        <w:t>Note4: It is not necessary to </w:t>
      </w:r>
      <w:r w:rsidRPr="00356FB8">
        <w:rPr>
          <w:rStyle w:val="Strong"/>
          <w:rFonts w:ascii="Trebuchet MS" w:eastAsiaTheme="majorEastAsia" w:hAnsi="Trebuchet MS" w:cs="Arial"/>
          <w:color w:val="555555"/>
          <w:sz w:val="22"/>
          <w:szCs w:val="22"/>
          <w:bdr w:val="none" w:sz="0" w:space="0" w:color="auto" w:frame="1"/>
        </w:rPr>
        <w:t>reload</w:t>
      </w:r>
      <w:r w:rsidRPr="00356FB8">
        <w:rPr>
          <w:rFonts w:ascii="Trebuchet MS" w:hAnsi="Trebuchet MS" w:cs="Arial"/>
          <w:color w:val="555555"/>
          <w:sz w:val="22"/>
          <w:szCs w:val="22"/>
        </w:rPr>
        <w:t> the firewall configuration, all commands are </w:t>
      </w:r>
      <w:proofErr w:type="spellStart"/>
      <w:r w:rsidRPr="00356FB8">
        <w:rPr>
          <w:rStyle w:val="Strong"/>
          <w:rFonts w:ascii="Trebuchet MS" w:eastAsiaTheme="majorEastAsia" w:hAnsi="Trebuchet MS" w:cs="Arial"/>
          <w:color w:val="555555"/>
          <w:sz w:val="22"/>
          <w:szCs w:val="22"/>
          <w:bdr w:val="none" w:sz="0" w:space="0" w:color="auto" w:frame="1"/>
        </w:rPr>
        <w:t>directly</w:t>
      </w:r>
      <w:r w:rsidRPr="00356FB8">
        <w:rPr>
          <w:rFonts w:ascii="Trebuchet MS" w:hAnsi="Trebuchet MS" w:cs="Arial"/>
          <w:color w:val="555555"/>
          <w:sz w:val="22"/>
          <w:szCs w:val="22"/>
        </w:rPr>
        <w:t>activated</w:t>
      </w:r>
      <w:proofErr w:type="spellEnd"/>
      <w:r w:rsidRPr="00356FB8">
        <w:rPr>
          <w:rFonts w:ascii="Trebuchet MS" w:hAnsi="Trebuchet MS" w:cs="Arial"/>
          <w:color w:val="555555"/>
          <w:sz w:val="22"/>
          <w:szCs w:val="22"/>
        </w:rPr>
        <w:t>.</w:t>
      </w:r>
    </w:p>
    <w:p w14:paraId="200D2E0E"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display all the direct rules added, type:</w:t>
      </w:r>
    </w:p>
    <w:p w14:paraId="34AC967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--direct --get-all-rules</w:t>
      </w:r>
    </w:p>
    <w:p w14:paraId="5C163D95"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For information, the configuration is written into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/direct.xml</w:t>
      </w:r>
      <w:r w:rsidRPr="00356FB8">
        <w:rPr>
          <w:rFonts w:ascii="Trebuchet MS" w:hAnsi="Trebuchet MS" w:cs="Arial"/>
          <w:color w:val="555555"/>
          <w:sz w:val="22"/>
          <w:szCs w:val="22"/>
        </w:rPr>
        <w:t> file.</w:t>
      </w:r>
      <w:r w:rsidRPr="00356FB8">
        <w:rPr>
          <w:rFonts w:ascii="Trebuchet MS" w:hAnsi="Trebuchet MS" w:cs="Arial"/>
          <w:color w:val="555555"/>
          <w:sz w:val="22"/>
          <w:szCs w:val="22"/>
        </w:rPr>
        <w:br/>
        <w:t>Note2: </w:t>
      </w:r>
      <w:r w:rsidRPr="00356FB8">
        <w:rPr>
          <w:rStyle w:val="Strong"/>
          <w:rFonts w:ascii="Trebuchet MS" w:eastAsiaTheme="majorEastAsia" w:hAnsi="Trebuchet MS" w:cs="Arial"/>
          <w:color w:val="555555"/>
          <w:sz w:val="22"/>
          <w:szCs w:val="22"/>
          <w:bdr w:val="none" w:sz="0" w:space="0" w:color="auto" w:frame="1"/>
        </w:rPr>
        <w:t>Direct rules</w:t>
      </w:r>
      <w:r w:rsidRPr="00356FB8">
        <w:rPr>
          <w:rFonts w:ascii="Trebuchet MS" w:hAnsi="Trebuchet MS" w:cs="Arial"/>
          <w:color w:val="555555"/>
          <w:sz w:val="22"/>
          <w:szCs w:val="22"/>
        </w:rPr>
        <w:t> are not part of the </w:t>
      </w:r>
      <w:r w:rsidRPr="00356FB8">
        <w:rPr>
          <w:rStyle w:val="Strong"/>
          <w:rFonts w:ascii="Trebuchet MS" w:eastAsiaTheme="majorEastAsia" w:hAnsi="Trebuchet MS" w:cs="Arial"/>
          <w:color w:val="555555"/>
          <w:sz w:val="22"/>
          <w:szCs w:val="22"/>
          <w:bdr w:val="none" w:sz="0" w:space="0" w:color="auto" w:frame="1"/>
        </w:rPr>
        <w:t>RHCSA</w:t>
      </w:r>
      <w:r w:rsidRPr="00356FB8">
        <w:rPr>
          <w:rFonts w:ascii="Trebuchet MS" w:hAnsi="Trebuchet MS" w:cs="Arial"/>
          <w:color w:val="555555"/>
          <w:sz w:val="22"/>
          <w:szCs w:val="22"/>
        </w:rPr>
        <w:t>/</w:t>
      </w:r>
      <w:r w:rsidRPr="00356FB8">
        <w:rPr>
          <w:rStyle w:val="Strong"/>
          <w:rFonts w:ascii="Trebuchet MS" w:eastAsiaTheme="majorEastAsia" w:hAnsi="Trebuchet MS" w:cs="Arial"/>
          <w:color w:val="555555"/>
          <w:sz w:val="22"/>
          <w:szCs w:val="22"/>
          <w:bdr w:val="none" w:sz="0" w:space="0" w:color="auto" w:frame="1"/>
        </w:rPr>
        <w:t>RHCE</w:t>
      </w:r>
      <w:r w:rsidRPr="00356FB8">
        <w:rPr>
          <w:rFonts w:ascii="Trebuchet MS" w:hAnsi="Trebuchet MS" w:cs="Arial"/>
          <w:color w:val="555555"/>
          <w:sz w:val="22"/>
          <w:szCs w:val="22"/>
        </w:rPr>
        <w:t> exam objectives.</w:t>
      </w:r>
    </w:p>
    <w:p w14:paraId="5C4566DA"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IP Set Management</w:t>
      </w:r>
    </w:p>
    <w:p w14:paraId="6D879E59"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With the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comes the ability to create </w:t>
      </w:r>
      <w:proofErr w:type="spellStart"/>
      <w:r w:rsidRPr="00356FB8">
        <w:rPr>
          <w:rStyle w:val="Strong"/>
          <w:rFonts w:ascii="Trebuchet MS" w:eastAsiaTheme="majorEastAsia" w:hAnsi="Trebuchet MS" w:cs="Arial"/>
          <w:color w:val="555555"/>
          <w:sz w:val="22"/>
          <w:szCs w:val="22"/>
          <w:bdr w:val="none" w:sz="0" w:space="0" w:color="auto" w:frame="1"/>
        </w:rPr>
        <w:t>ipsets</w:t>
      </w:r>
      <w:proofErr w:type="spellEnd"/>
      <w:r w:rsidRPr="00356FB8">
        <w:rPr>
          <w:rFonts w:ascii="Trebuchet MS" w:hAnsi="Trebuchet MS" w:cs="Arial"/>
          <w:color w:val="555555"/>
          <w:sz w:val="22"/>
          <w:szCs w:val="22"/>
        </w:rPr>
        <w:t>. An </w:t>
      </w:r>
      <w:proofErr w:type="spellStart"/>
      <w:r w:rsidRPr="00356FB8">
        <w:rPr>
          <w:rStyle w:val="Strong"/>
          <w:rFonts w:ascii="Trebuchet MS" w:eastAsiaTheme="majorEastAsia" w:hAnsi="Trebuchet MS" w:cs="Arial"/>
          <w:color w:val="555555"/>
          <w:sz w:val="22"/>
          <w:szCs w:val="22"/>
          <w:bdr w:val="none" w:sz="0" w:space="0" w:color="auto" w:frame="1"/>
        </w:rPr>
        <w:t>ipset</w:t>
      </w:r>
      <w:proofErr w:type="spellEnd"/>
      <w:r w:rsidRPr="00356FB8">
        <w:rPr>
          <w:rFonts w:ascii="Trebuchet MS" w:hAnsi="Trebuchet MS" w:cs="Arial"/>
          <w:color w:val="555555"/>
          <w:sz w:val="22"/>
          <w:szCs w:val="22"/>
        </w:rPr>
        <w:t> is a set of IP addresses or networks. The different categories belong to </w:t>
      </w:r>
      <w:proofErr w:type="spellStart"/>
      <w:proofErr w:type="gramStart"/>
      <w:r w:rsidRPr="00356FB8">
        <w:rPr>
          <w:rStyle w:val="Strong"/>
          <w:rFonts w:ascii="Trebuchet MS" w:eastAsiaTheme="majorEastAsia" w:hAnsi="Trebuchet MS" w:cs="Arial"/>
          <w:color w:val="555555"/>
          <w:sz w:val="22"/>
          <w:szCs w:val="22"/>
          <w:bdr w:val="none" w:sz="0" w:space="0" w:color="auto" w:frame="1"/>
        </w:rPr>
        <w:t>hash:ip</w:t>
      </w:r>
      <w:proofErr w:type="spellEnd"/>
      <w:proofErr w:type="gramEnd"/>
      <w:r w:rsidRPr="00356FB8">
        <w:rPr>
          <w:rStyle w:val="Strong"/>
          <w:rFonts w:ascii="Trebuchet MS" w:eastAsiaTheme="majorEastAsia" w:hAnsi="Trebuchet MS" w:cs="Arial"/>
          <w:color w:val="555555"/>
          <w:sz w:val="22"/>
          <w:szCs w:val="22"/>
          <w:bdr w:val="none" w:sz="0" w:space="0" w:color="auto" w:frame="1"/>
        </w:rPr>
        <w:t> </w:t>
      </w:r>
      <w:r w:rsidRPr="00356FB8">
        <w:rPr>
          <w:rFonts w:ascii="Trebuchet MS" w:hAnsi="Trebuchet MS" w:cs="Arial"/>
          <w:color w:val="555555"/>
          <w:sz w:val="22"/>
          <w:szCs w:val="22"/>
        </w:rPr>
        <w:t>or </w:t>
      </w:r>
      <w:proofErr w:type="spellStart"/>
      <w:r w:rsidRPr="00356FB8">
        <w:rPr>
          <w:rStyle w:val="Strong"/>
          <w:rFonts w:ascii="Trebuchet MS" w:eastAsiaTheme="majorEastAsia" w:hAnsi="Trebuchet MS" w:cs="Arial"/>
          <w:color w:val="555555"/>
          <w:sz w:val="22"/>
          <w:szCs w:val="22"/>
          <w:bdr w:val="none" w:sz="0" w:space="0" w:color="auto" w:frame="1"/>
        </w:rPr>
        <w:t>hash:net</w:t>
      </w:r>
      <w:proofErr w:type="spellEnd"/>
      <w:r w:rsidRPr="00356FB8">
        <w:rPr>
          <w:rFonts w:ascii="Trebuchet MS" w:hAnsi="Trebuchet MS" w:cs="Arial"/>
          <w:color w:val="555555"/>
          <w:sz w:val="22"/>
          <w:szCs w:val="22"/>
        </w:rPr>
        <w:t>.</w:t>
      </w:r>
    </w:p>
    <w:p w14:paraId="1C7EEFB8"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06D29E6B" w14:textId="429D02BD"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create a permanent IPv4 </w:t>
      </w:r>
      <w:proofErr w:type="spellStart"/>
      <w:r w:rsidRPr="00356FB8">
        <w:rPr>
          <w:rStyle w:val="Strong"/>
          <w:rFonts w:ascii="Trebuchet MS" w:eastAsiaTheme="majorEastAsia" w:hAnsi="Trebuchet MS" w:cs="Arial"/>
          <w:color w:val="555555"/>
          <w:sz w:val="22"/>
          <w:szCs w:val="22"/>
          <w:bdr w:val="none" w:sz="0" w:space="0" w:color="auto" w:frame="1"/>
        </w:rPr>
        <w:t>ipset</w:t>
      </w:r>
      <w:proofErr w:type="spellEnd"/>
      <w:r w:rsidRPr="00356FB8">
        <w:rPr>
          <w:rFonts w:ascii="Trebuchet MS" w:hAnsi="Trebuchet MS" w:cs="Arial"/>
          <w:color w:val="555555"/>
          <w:sz w:val="22"/>
          <w:szCs w:val="22"/>
        </w:rPr>
        <w:t> containing two IP addresses and drop packets coming from these addresses, type:</w:t>
      </w:r>
    </w:p>
    <w:p w14:paraId="5914198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--new-</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=blacklist --type=</w:t>
      </w:r>
      <w:proofErr w:type="spellStart"/>
      <w:proofErr w:type="gramStart"/>
      <w:r w:rsidRPr="00356FB8">
        <w:rPr>
          <w:rStyle w:val="Strong"/>
          <w:rFonts w:ascii="Trebuchet MS" w:eastAsiaTheme="majorEastAsia" w:hAnsi="Trebuchet MS"/>
          <w:color w:val="555555"/>
          <w:sz w:val="22"/>
          <w:szCs w:val="22"/>
          <w:bdr w:val="none" w:sz="0" w:space="0" w:color="auto" w:frame="1"/>
        </w:rPr>
        <w:t>hash:ip</w:t>
      </w:r>
      <w:proofErr w:type="spellEnd"/>
      <w:proofErr w:type="gramEnd"/>
    </w:p>
    <w:p w14:paraId="7323514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CF16AA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4495777D"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3515C2B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=blacklist --add-entry=192.168.1.11</w:t>
      </w:r>
    </w:p>
    <w:p w14:paraId="1EDAB05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lastRenderedPageBreak/>
        <w:t>success</w:t>
      </w:r>
    </w:p>
    <w:p w14:paraId="46AB70E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=blacklist --add-entry=192.168.1.12</w:t>
      </w:r>
    </w:p>
    <w:p w14:paraId="3A17982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3634CD2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--add-rich-rule='rule source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=blacklist drop'</w:t>
      </w:r>
    </w:p>
    <w:p w14:paraId="22AF723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3FBC828A"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Add </w:t>
      </w:r>
      <w:r w:rsidRPr="00356FB8">
        <w:rPr>
          <w:rStyle w:val="Strong"/>
          <w:rFonts w:ascii="Trebuchet MS" w:eastAsiaTheme="majorEastAsia" w:hAnsi="Trebuchet MS" w:cs="Arial"/>
          <w:color w:val="555555"/>
          <w:sz w:val="22"/>
          <w:szCs w:val="22"/>
          <w:bdr w:val="none" w:sz="0" w:space="0" w:color="auto" w:frame="1"/>
        </w:rPr>
        <w:t>–option=family=inet6</w:t>
      </w:r>
      <w:r w:rsidRPr="00356FB8">
        <w:rPr>
          <w:rFonts w:ascii="Trebuchet MS" w:hAnsi="Trebuchet MS" w:cs="Arial"/>
          <w:color w:val="555555"/>
          <w:sz w:val="22"/>
          <w:szCs w:val="22"/>
        </w:rPr>
        <w:t> to create an </w:t>
      </w:r>
      <w:r w:rsidRPr="00356FB8">
        <w:rPr>
          <w:rStyle w:val="Strong"/>
          <w:rFonts w:ascii="Trebuchet MS" w:eastAsiaTheme="majorEastAsia" w:hAnsi="Trebuchet MS" w:cs="Arial"/>
          <w:color w:val="555555"/>
          <w:sz w:val="22"/>
          <w:szCs w:val="22"/>
          <w:bdr w:val="none" w:sz="0" w:space="0" w:color="auto" w:frame="1"/>
        </w:rPr>
        <w:t>IPv6</w:t>
      </w:r>
      <w:r w:rsidRPr="00356FB8">
        <w:rPr>
          <w:rFonts w:ascii="Trebuchet MS" w:hAnsi="Trebuchet MS" w:cs="Arial"/>
          <w:color w:val="555555"/>
          <w:sz w:val="22"/>
          <w:szCs w:val="22"/>
        </w:rPr>
        <w:t> </w:t>
      </w:r>
      <w:proofErr w:type="spellStart"/>
      <w:r w:rsidRPr="00356FB8">
        <w:rPr>
          <w:rFonts w:ascii="Trebuchet MS" w:hAnsi="Trebuchet MS" w:cs="Arial"/>
          <w:color w:val="555555"/>
          <w:sz w:val="22"/>
          <w:szCs w:val="22"/>
        </w:rPr>
        <w:t>ipset</w:t>
      </w:r>
      <w:proofErr w:type="spellEnd"/>
      <w:r w:rsidRPr="00356FB8">
        <w:rPr>
          <w:rFonts w:ascii="Trebuchet MS" w:hAnsi="Trebuchet MS" w:cs="Arial"/>
          <w:color w:val="555555"/>
          <w:sz w:val="22"/>
          <w:szCs w:val="22"/>
        </w:rPr>
        <w:t>.</w:t>
      </w:r>
    </w:p>
    <w:p w14:paraId="5AF8E7ED"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3DE8BF93" w14:textId="4CBF1E44"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get the content of the </w:t>
      </w:r>
      <w:r w:rsidRPr="00356FB8">
        <w:rPr>
          <w:rStyle w:val="Strong"/>
          <w:rFonts w:ascii="Trebuchet MS" w:eastAsiaTheme="majorEastAsia" w:hAnsi="Trebuchet MS" w:cs="Arial"/>
          <w:color w:val="555555"/>
          <w:sz w:val="22"/>
          <w:szCs w:val="22"/>
          <w:bdr w:val="none" w:sz="0" w:space="0" w:color="auto" w:frame="1"/>
        </w:rPr>
        <w:t>blacklist</w:t>
      </w:r>
      <w:r w:rsidRPr="00356FB8">
        <w:rPr>
          <w:rFonts w:ascii="Trebuchet MS" w:hAnsi="Trebuchet MS" w:cs="Arial"/>
          <w:color w:val="555555"/>
          <w:sz w:val="22"/>
          <w:szCs w:val="22"/>
        </w:rPr>
        <w:t> </w:t>
      </w:r>
      <w:proofErr w:type="spellStart"/>
      <w:r w:rsidRPr="00356FB8">
        <w:rPr>
          <w:rFonts w:ascii="Trebuchet MS" w:hAnsi="Trebuchet MS" w:cs="Arial"/>
          <w:color w:val="555555"/>
          <w:sz w:val="22"/>
          <w:szCs w:val="22"/>
        </w:rPr>
        <w:t>ipset</w:t>
      </w:r>
      <w:proofErr w:type="spellEnd"/>
      <w:r w:rsidRPr="00356FB8">
        <w:rPr>
          <w:rFonts w:ascii="Trebuchet MS" w:hAnsi="Trebuchet MS" w:cs="Arial"/>
          <w:color w:val="555555"/>
          <w:sz w:val="22"/>
          <w:szCs w:val="22"/>
        </w:rPr>
        <w:t>, type:</w:t>
      </w:r>
    </w:p>
    <w:p w14:paraId="250A434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--info-</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=blacklist</w:t>
      </w:r>
    </w:p>
    <w:p w14:paraId="15C371E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blacklist</w:t>
      </w:r>
    </w:p>
    <w:p w14:paraId="05F486FB"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type: </w:t>
      </w:r>
      <w:proofErr w:type="spellStart"/>
      <w:proofErr w:type="gramStart"/>
      <w:r w:rsidRPr="00356FB8">
        <w:rPr>
          <w:rFonts w:ascii="Trebuchet MS" w:hAnsi="Trebuchet MS"/>
          <w:color w:val="555555"/>
          <w:sz w:val="22"/>
          <w:szCs w:val="22"/>
        </w:rPr>
        <w:t>hash:ip</w:t>
      </w:r>
      <w:proofErr w:type="spellEnd"/>
      <w:proofErr w:type="gramEnd"/>
    </w:p>
    <w:p w14:paraId="10EAEE2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options:</w:t>
      </w:r>
    </w:p>
    <w:p w14:paraId="1FC0078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entries: 192.168.1.11 192.168.1.12</w:t>
      </w:r>
    </w:p>
    <w:p w14:paraId="43782422"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24ED449F" w14:textId="2A02AB73"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remove the </w:t>
      </w:r>
      <w:r w:rsidRPr="00356FB8">
        <w:rPr>
          <w:rStyle w:val="Strong"/>
          <w:rFonts w:ascii="Trebuchet MS" w:eastAsiaTheme="majorEastAsia" w:hAnsi="Trebuchet MS" w:cs="Arial"/>
          <w:color w:val="555555"/>
          <w:sz w:val="22"/>
          <w:szCs w:val="22"/>
          <w:bdr w:val="none" w:sz="0" w:space="0" w:color="auto" w:frame="1"/>
        </w:rPr>
        <w:t>192.168.1.12</w:t>
      </w:r>
      <w:r w:rsidRPr="00356FB8">
        <w:rPr>
          <w:rFonts w:ascii="Trebuchet MS" w:hAnsi="Trebuchet MS" w:cs="Arial"/>
          <w:color w:val="555555"/>
          <w:sz w:val="22"/>
          <w:szCs w:val="22"/>
        </w:rPr>
        <w:t> entry from the </w:t>
      </w:r>
      <w:r w:rsidRPr="00356FB8">
        <w:rPr>
          <w:rStyle w:val="Strong"/>
          <w:rFonts w:ascii="Trebuchet MS" w:eastAsiaTheme="majorEastAsia" w:hAnsi="Trebuchet MS" w:cs="Arial"/>
          <w:color w:val="555555"/>
          <w:sz w:val="22"/>
          <w:szCs w:val="22"/>
          <w:bdr w:val="none" w:sz="0" w:space="0" w:color="auto" w:frame="1"/>
        </w:rPr>
        <w:t>blacklist</w:t>
      </w:r>
      <w:r w:rsidRPr="00356FB8">
        <w:rPr>
          <w:rFonts w:ascii="Trebuchet MS" w:hAnsi="Trebuchet MS" w:cs="Arial"/>
          <w:color w:val="555555"/>
          <w:sz w:val="22"/>
          <w:szCs w:val="22"/>
        </w:rPr>
        <w:t> </w:t>
      </w:r>
      <w:proofErr w:type="spellStart"/>
      <w:r w:rsidRPr="00356FB8">
        <w:rPr>
          <w:rFonts w:ascii="Trebuchet MS" w:hAnsi="Trebuchet MS" w:cs="Arial"/>
          <w:color w:val="555555"/>
          <w:sz w:val="22"/>
          <w:szCs w:val="22"/>
        </w:rPr>
        <w:t>ipset</w:t>
      </w:r>
      <w:proofErr w:type="spellEnd"/>
      <w:r w:rsidRPr="00356FB8">
        <w:rPr>
          <w:rFonts w:ascii="Trebuchet MS" w:hAnsi="Trebuchet MS" w:cs="Arial"/>
          <w:color w:val="555555"/>
          <w:sz w:val="22"/>
          <w:szCs w:val="22"/>
        </w:rPr>
        <w:t>, type:</w:t>
      </w:r>
    </w:p>
    <w:p w14:paraId="3D6E504B"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=blacklist --remove-entry=192.168.1.12</w:t>
      </w:r>
    </w:p>
    <w:p w14:paraId="4C0B207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61EA540B"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=blacklist --get-entries</w:t>
      </w:r>
    </w:p>
    <w:p w14:paraId="75A714C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192.168.1.11</w:t>
      </w:r>
    </w:p>
    <w:p w14:paraId="25D49D30"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 xml:space="preserve">To create a permanent IPv4 </w:t>
      </w:r>
      <w:proofErr w:type="spellStart"/>
      <w:r w:rsidRPr="00356FB8">
        <w:rPr>
          <w:rFonts w:ascii="Trebuchet MS" w:hAnsi="Trebuchet MS" w:cs="Arial"/>
          <w:color w:val="555555"/>
          <w:sz w:val="22"/>
          <w:szCs w:val="22"/>
        </w:rPr>
        <w:t>ipset</w:t>
      </w:r>
      <w:proofErr w:type="spellEnd"/>
      <w:r w:rsidRPr="00356FB8">
        <w:rPr>
          <w:rFonts w:ascii="Trebuchet MS" w:hAnsi="Trebuchet MS" w:cs="Arial"/>
          <w:color w:val="555555"/>
          <w:sz w:val="22"/>
          <w:szCs w:val="22"/>
        </w:rPr>
        <w:t xml:space="preserve"> containing two networks, type:</w:t>
      </w:r>
    </w:p>
    <w:p w14:paraId="689F092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--new-</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=netlist</w:t>
      </w:r>
    </w:p>
    <w:p w14:paraId="38304C9B"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FF7ABC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4B86BAF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0ABFEB0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=netlist --add-entry=192.168.1.0/24</w:t>
      </w:r>
    </w:p>
    <w:p w14:paraId="7FA9309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18B99C5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=netlist --add-entry=192.168.2.0/24</w:t>
      </w:r>
    </w:p>
    <w:p w14:paraId="23AEC7B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032F72D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--info-</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=netlist</w:t>
      </w:r>
    </w:p>
    <w:p w14:paraId="4E5696E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netlist</w:t>
      </w:r>
    </w:p>
    <w:p w14:paraId="6AE6DC4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type: </w:t>
      </w:r>
      <w:proofErr w:type="spellStart"/>
      <w:r w:rsidRPr="00356FB8">
        <w:rPr>
          <w:rFonts w:ascii="Trebuchet MS" w:hAnsi="Trebuchet MS"/>
          <w:color w:val="555555"/>
          <w:sz w:val="22"/>
          <w:szCs w:val="22"/>
        </w:rPr>
        <w:t>hash:net</w:t>
      </w:r>
      <w:proofErr w:type="spellEnd"/>
    </w:p>
    <w:p w14:paraId="359C820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options: </w:t>
      </w:r>
    </w:p>
    <w:p w14:paraId="50352D4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entries: 192.168.1.0/24 192.168.2.0/24</w:t>
      </w:r>
    </w:p>
    <w:p w14:paraId="23168B0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
    <w:p w14:paraId="32E0790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To remove the </w:t>
      </w:r>
      <w:r w:rsidRPr="00356FB8">
        <w:rPr>
          <w:rStyle w:val="Strong"/>
          <w:rFonts w:ascii="Trebuchet MS" w:eastAsiaTheme="majorEastAsia" w:hAnsi="Trebuchet MS"/>
          <w:color w:val="555555"/>
          <w:sz w:val="22"/>
          <w:szCs w:val="22"/>
          <w:bdr w:val="none" w:sz="0" w:space="0" w:color="auto" w:frame="1"/>
        </w:rPr>
        <w:t>netlist</w:t>
      </w:r>
      <w:r w:rsidRPr="00356FB8">
        <w:rPr>
          <w:rFonts w:ascii="Trebuchet MS" w:hAnsi="Trebuchet MS"/>
          <w:color w:val="555555"/>
          <w:sz w:val="22"/>
          <w:szCs w:val="22"/>
        </w:rPr>
        <w:t xml:space="preserve"> </w:t>
      </w:r>
      <w:proofErr w:type="spellStart"/>
      <w:r w:rsidRPr="00356FB8">
        <w:rPr>
          <w:rFonts w:ascii="Trebuchet MS" w:hAnsi="Trebuchet MS"/>
          <w:color w:val="555555"/>
          <w:sz w:val="22"/>
          <w:szCs w:val="22"/>
        </w:rPr>
        <w:t>ipset</w:t>
      </w:r>
      <w:proofErr w:type="spellEnd"/>
      <w:r w:rsidRPr="00356FB8">
        <w:rPr>
          <w:rFonts w:ascii="Trebuchet MS" w:hAnsi="Trebuchet MS"/>
          <w:color w:val="555555"/>
          <w:sz w:val="22"/>
          <w:szCs w:val="22"/>
        </w:rPr>
        <w:t xml:space="preserve">, type: </w:t>
      </w:r>
    </w:p>
    <w:p w14:paraId="688F506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--delete-</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Style w:val="Strong"/>
          <w:rFonts w:ascii="Trebuchet MS" w:eastAsiaTheme="majorEastAsia" w:hAnsi="Trebuchet MS"/>
          <w:color w:val="555555"/>
          <w:sz w:val="22"/>
          <w:szCs w:val="22"/>
          <w:bdr w:val="none" w:sz="0" w:space="0" w:color="auto" w:frame="1"/>
        </w:rPr>
        <w:t>=netlist</w:t>
      </w:r>
    </w:p>
    <w:p w14:paraId="5D0BE02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BA3DBA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482DEC6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4D24238"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--get-</w:t>
      </w:r>
      <w:proofErr w:type="spellStart"/>
      <w:r w:rsidRPr="00356FB8">
        <w:rPr>
          <w:rStyle w:val="Strong"/>
          <w:rFonts w:ascii="Trebuchet MS" w:eastAsiaTheme="majorEastAsia" w:hAnsi="Trebuchet MS"/>
          <w:color w:val="555555"/>
          <w:sz w:val="22"/>
          <w:szCs w:val="22"/>
          <w:bdr w:val="none" w:sz="0" w:space="0" w:color="auto" w:frame="1"/>
        </w:rPr>
        <w:t>ipsets</w:t>
      </w:r>
      <w:proofErr w:type="spellEnd"/>
    </w:p>
    <w:p w14:paraId="3143374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blacklist</w:t>
      </w:r>
    </w:p>
    <w:p w14:paraId="7AACB64B"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
    <w:p w14:paraId="4EDA6616"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It is also possible to download the content of an </w:t>
      </w:r>
      <w:proofErr w:type="spellStart"/>
      <w:r w:rsidRPr="00356FB8">
        <w:rPr>
          <w:rFonts w:ascii="Trebuchet MS" w:hAnsi="Trebuchet MS"/>
          <w:color w:val="555555"/>
          <w:sz w:val="22"/>
          <w:szCs w:val="22"/>
        </w:rPr>
        <w:t>ipset</w:t>
      </w:r>
      <w:proofErr w:type="spellEnd"/>
      <w:r w:rsidRPr="00356FB8">
        <w:rPr>
          <w:rFonts w:ascii="Trebuchet MS" w:hAnsi="Trebuchet MS"/>
          <w:color w:val="555555"/>
          <w:sz w:val="22"/>
          <w:szCs w:val="22"/>
        </w:rPr>
        <w:t xml:space="preserve"> from a file (</w:t>
      </w:r>
      <w:r w:rsidRPr="00356FB8">
        <w:rPr>
          <w:rStyle w:val="Strong"/>
          <w:rFonts w:ascii="Trebuchet MS" w:eastAsiaTheme="majorEastAsia" w:hAnsi="Trebuchet MS"/>
          <w:color w:val="555555"/>
          <w:sz w:val="22"/>
          <w:szCs w:val="22"/>
          <w:bdr w:val="none" w:sz="0" w:space="0" w:color="auto" w:frame="1"/>
        </w:rPr>
        <w:t>--add-entries-from-file=file</w:t>
      </w:r>
      <w:r w:rsidRPr="00356FB8">
        <w:rPr>
          <w:rFonts w:ascii="Trebuchet MS" w:hAnsi="Trebuchet MS"/>
          <w:color w:val="555555"/>
          <w:sz w:val="22"/>
          <w:szCs w:val="22"/>
        </w:rPr>
        <w:t xml:space="preserve"> option) or store it with the name </w:t>
      </w:r>
      <w:proofErr w:type="spellStart"/>
      <w:r w:rsidRPr="00356FB8">
        <w:rPr>
          <w:rStyle w:val="Strong"/>
          <w:rFonts w:ascii="Trebuchet MS" w:eastAsiaTheme="majorEastAsia" w:hAnsi="Trebuchet MS"/>
          <w:color w:val="555555"/>
          <w:sz w:val="22"/>
          <w:szCs w:val="22"/>
          <w:bdr w:val="none" w:sz="0" w:space="0" w:color="auto" w:frame="1"/>
        </w:rPr>
        <w:t>ipset</w:t>
      </w:r>
      <w:proofErr w:type="spellEnd"/>
      <w:r w:rsidRPr="00356FB8">
        <w:rPr>
          <w:rFonts w:ascii="Trebuchet MS" w:hAnsi="Trebuchet MS"/>
          <w:color w:val="555555"/>
          <w:sz w:val="22"/>
          <w:szCs w:val="22"/>
        </w:rPr>
        <w:t xml:space="preserve"> in the </w:t>
      </w:r>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etc</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firewalld</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ipsets</w:t>
      </w:r>
      <w:proofErr w:type="spellEnd"/>
      <w:r w:rsidRPr="00356FB8">
        <w:rPr>
          <w:rStyle w:val="Strong"/>
          <w:rFonts w:ascii="Trebuchet MS" w:eastAsiaTheme="majorEastAsia" w:hAnsi="Trebuchet MS"/>
          <w:color w:val="555555"/>
          <w:sz w:val="22"/>
          <w:szCs w:val="22"/>
          <w:bdr w:val="none" w:sz="0" w:space="0" w:color="auto" w:frame="1"/>
        </w:rPr>
        <w:t>/ipset.xml</w:t>
      </w:r>
    </w:p>
    <w:p w14:paraId="2B8B4A2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or </w:t>
      </w:r>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usr</w:t>
      </w:r>
      <w:proofErr w:type="spellEnd"/>
      <w:r w:rsidRPr="00356FB8">
        <w:rPr>
          <w:rStyle w:val="Strong"/>
          <w:rFonts w:ascii="Trebuchet MS" w:eastAsiaTheme="majorEastAsia" w:hAnsi="Trebuchet MS"/>
          <w:color w:val="555555"/>
          <w:sz w:val="22"/>
          <w:szCs w:val="22"/>
          <w:bdr w:val="none" w:sz="0" w:space="0" w:color="auto" w:frame="1"/>
        </w:rPr>
        <w:t>/lib/</w:t>
      </w:r>
      <w:proofErr w:type="spellStart"/>
      <w:r w:rsidRPr="00356FB8">
        <w:rPr>
          <w:rStyle w:val="Strong"/>
          <w:rFonts w:ascii="Trebuchet MS" w:eastAsiaTheme="majorEastAsia" w:hAnsi="Trebuchet MS"/>
          <w:color w:val="555555"/>
          <w:sz w:val="22"/>
          <w:szCs w:val="22"/>
          <w:bdr w:val="none" w:sz="0" w:space="0" w:color="auto" w:frame="1"/>
        </w:rPr>
        <w:t>firewalld</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ipsets</w:t>
      </w:r>
      <w:proofErr w:type="spellEnd"/>
      <w:r w:rsidRPr="00356FB8">
        <w:rPr>
          <w:rStyle w:val="Strong"/>
          <w:rFonts w:ascii="Trebuchet MS" w:eastAsiaTheme="majorEastAsia" w:hAnsi="Trebuchet MS"/>
          <w:color w:val="555555"/>
          <w:sz w:val="22"/>
          <w:szCs w:val="22"/>
          <w:bdr w:val="none" w:sz="0" w:space="0" w:color="auto" w:frame="1"/>
        </w:rPr>
        <w:t>/ipset.xml</w:t>
      </w:r>
      <w:r w:rsidRPr="00356FB8">
        <w:rPr>
          <w:rFonts w:ascii="Trebuchet MS" w:hAnsi="Trebuchet MS"/>
          <w:color w:val="555555"/>
          <w:sz w:val="22"/>
          <w:szCs w:val="22"/>
        </w:rPr>
        <w:t xml:space="preserve"> files according to the following format:</w:t>
      </w:r>
    </w:p>
    <w:p w14:paraId="19A8DD8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&lt;?xml version="1.0" encoding="utf-8"?&gt;</w:t>
      </w:r>
    </w:p>
    <w:p w14:paraId="7E46C38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lastRenderedPageBreak/>
        <w:t>&lt;</w:t>
      </w:r>
      <w:proofErr w:type="spellStart"/>
      <w:r w:rsidRPr="00356FB8">
        <w:rPr>
          <w:rFonts w:ascii="Trebuchet MS" w:hAnsi="Trebuchet MS"/>
          <w:color w:val="555555"/>
          <w:sz w:val="22"/>
          <w:szCs w:val="22"/>
        </w:rPr>
        <w:t>ipset</w:t>
      </w:r>
      <w:proofErr w:type="spellEnd"/>
      <w:r w:rsidRPr="00356FB8">
        <w:rPr>
          <w:rFonts w:ascii="Trebuchet MS" w:hAnsi="Trebuchet MS"/>
          <w:color w:val="555555"/>
          <w:sz w:val="22"/>
          <w:szCs w:val="22"/>
        </w:rPr>
        <w:t xml:space="preserve"> type="</w:t>
      </w:r>
      <w:proofErr w:type="spellStart"/>
      <w:proofErr w:type="gramStart"/>
      <w:r w:rsidRPr="00356FB8">
        <w:rPr>
          <w:rFonts w:ascii="Trebuchet MS" w:hAnsi="Trebuchet MS"/>
          <w:color w:val="555555"/>
          <w:sz w:val="22"/>
          <w:szCs w:val="22"/>
        </w:rPr>
        <w:t>hash:ip</w:t>
      </w:r>
      <w:proofErr w:type="spellEnd"/>
      <w:proofErr w:type="gramEnd"/>
      <w:r w:rsidRPr="00356FB8">
        <w:rPr>
          <w:rFonts w:ascii="Trebuchet MS" w:hAnsi="Trebuchet MS"/>
          <w:color w:val="555555"/>
          <w:sz w:val="22"/>
          <w:szCs w:val="22"/>
        </w:rPr>
        <w:t>"&gt;</w:t>
      </w:r>
    </w:p>
    <w:p w14:paraId="7BC8032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&lt;short&gt;My </w:t>
      </w:r>
      <w:proofErr w:type="spellStart"/>
      <w:r w:rsidRPr="00356FB8">
        <w:rPr>
          <w:rFonts w:ascii="Trebuchet MS" w:hAnsi="Trebuchet MS"/>
          <w:color w:val="555555"/>
          <w:sz w:val="22"/>
          <w:szCs w:val="22"/>
        </w:rPr>
        <w:t>Ipset</w:t>
      </w:r>
      <w:proofErr w:type="spellEnd"/>
      <w:r w:rsidRPr="00356FB8">
        <w:rPr>
          <w:rFonts w:ascii="Trebuchet MS" w:hAnsi="Trebuchet MS"/>
          <w:color w:val="555555"/>
          <w:sz w:val="22"/>
          <w:szCs w:val="22"/>
        </w:rPr>
        <w:t>&lt;/short&gt;</w:t>
      </w:r>
    </w:p>
    <w:p w14:paraId="432F06B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&lt;description&gt;description&lt;/description&gt;</w:t>
      </w:r>
    </w:p>
    <w:p w14:paraId="7E20FF2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&lt;entry&gt;192.168.1.11&lt;/entry&gt;</w:t>
      </w:r>
    </w:p>
    <w:p w14:paraId="52E889B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&lt;entry&gt;192.168.1.12&lt;/entry&gt;</w:t>
      </w:r>
    </w:p>
    <w:p w14:paraId="3DF87E6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&lt;/</w:t>
      </w:r>
      <w:proofErr w:type="spellStart"/>
      <w:r w:rsidRPr="00356FB8">
        <w:rPr>
          <w:rFonts w:ascii="Trebuchet MS" w:hAnsi="Trebuchet MS"/>
          <w:color w:val="555555"/>
          <w:sz w:val="22"/>
          <w:szCs w:val="22"/>
        </w:rPr>
        <w:t>ipset</w:t>
      </w:r>
      <w:proofErr w:type="spellEnd"/>
      <w:r w:rsidRPr="00356FB8">
        <w:rPr>
          <w:rFonts w:ascii="Trebuchet MS" w:hAnsi="Trebuchet MS"/>
          <w:color w:val="555555"/>
          <w:sz w:val="22"/>
          <w:szCs w:val="22"/>
        </w:rPr>
        <w:t>&gt;</w:t>
      </w:r>
    </w:p>
    <w:p w14:paraId="011653D2"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 xml:space="preserve">To load this </w:t>
      </w:r>
      <w:proofErr w:type="spellStart"/>
      <w:r w:rsidRPr="00356FB8">
        <w:rPr>
          <w:rFonts w:ascii="Trebuchet MS" w:hAnsi="Trebuchet MS" w:cs="Arial"/>
          <w:color w:val="555555"/>
          <w:sz w:val="22"/>
          <w:szCs w:val="22"/>
        </w:rPr>
        <w:t>ipset</w:t>
      </w:r>
      <w:proofErr w:type="spellEnd"/>
      <w:r w:rsidRPr="00356FB8">
        <w:rPr>
          <w:rFonts w:ascii="Trebuchet MS" w:hAnsi="Trebuchet MS" w:cs="Arial"/>
          <w:color w:val="555555"/>
          <w:sz w:val="22"/>
          <w:szCs w:val="22"/>
        </w:rPr>
        <w:t>, type:</w:t>
      </w:r>
    </w:p>
    <w:p w14:paraId="509A525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4B54BBA7"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Masquerading</w:t>
      </w:r>
    </w:p>
    <w:p w14:paraId="0CAFCCE3"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If your firewall is your network gateway and you don’t want everybody to know your internal addresses, you can set up two zones, one called </w:t>
      </w:r>
      <w:r w:rsidRPr="00356FB8">
        <w:rPr>
          <w:rStyle w:val="Strong"/>
          <w:rFonts w:ascii="Trebuchet MS" w:eastAsiaTheme="majorEastAsia" w:hAnsi="Trebuchet MS" w:cs="Arial"/>
          <w:color w:val="555555"/>
          <w:sz w:val="22"/>
          <w:szCs w:val="22"/>
          <w:bdr w:val="none" w:sz="0" w:space="0" w:color="auto" w:frame="1"/>
        </w:rPr>
        <w:t>internal</w:t>
      </w:r>
      <w:r w:rsidRPr="00356FB8">
        <w:rPr>
          <w:rFonts w:ascii="Trebuchet MS" w:hAnsi="Trebuchet MS" w:cs="Arial"/>
          <w:color w:val="555555"/>
          <w:sz w:val="22"/>
          <w:szCs w:val="22"/>
        </w:rPr>
        <w:t>, the other </w:t>
      </w:r>
      <w:r w:rsidRPr="00356FB8">
        <w:rPr>
          <w:rStyle w:val="Strong"/>
          <w:rFonts w:ascii="Trebuchet MS" w:eastAsiaTheme="majorEastAsia" w:hAnsi="Trebuchet MS" w:cs="Arial"/>
          <w:color w:val="555555"/>
          <w:sz w:val="22"/>
          <w:szCs w:val="22"/>
          <w:bdr w:val="none" w:sz="0" w:space="0" w:color="auto" w:frame="1"/>
        </w:rPr>
        <w:t>external</w:t>
      </w:r>
      <w:r w:rsidRPr="00356FB8">
        <w:rPr>
          <w:rFonts w:ascii="Trebuchet MS" w:hAnsi="Trebuchet MS" w:cs="Arial"/>
          <w:color w:val="555555"/>
          <w:sz w:val="22"/>
          <w:szCs w:val="22"/>
        </w:rPr>
        <w:t>, and configure </w:t>
      </w:r>
      <w:r w:rsidRPr="00356FB8">
        <w:rPr>
          <w:rStyle w:val="Strong"/>
          <w:rFonts w:ascii="Trebuchet MS" w:eastAsiaTheme="majorEastAsia" w:hAnsi="Trebuchet MS" w:cs="Arial"/>
          <w:color w:val="555555"/>
          <w:sz w:val="22"/>
          <w:szCs w:val="22"/>
          <w:bdr w:val="none" w:sz="0" w:space="0" w:color="auto" w:frame="1"/>
        </w:rPr>
        <w:t>masquerading</w:t>
      </w:r>
      <w:r w:rsidRPr="00356FB8">
        <w:rPr>
          <w:rFonts w:ascii="Trebuchet MS" w:hAnsi="Trebuchet MS" w:cs="Arial"/>
          <w:color w:val="555555"/>
          <w:sz w:val="22"/>
          <w:szCs w:val="22"/>
        </w:rPr>
        <w:t> on the </w:t>
      </w:r>
      <w:r w:rsidRPr="00356FB8">
        <w:rPr>
          <w:rStyle w:val="Strong"/>
          <w:rFonts w:ascii="Trebuchet MS" w:eastAsiaTheme="majorEastAsia" w:hAnsi="Trebuchet MS" w:cs="Arial"/>
          <w:color w:val="555555"/>
          <w:sz w:val="22"/>
          <w:szCs w:val="22"/>
          <w:bdr w:val="none" w:sz="0" w:space="0" w:color="auto" w:frame="1"/>
        </w:rPr>
        <w:t>external</w:t>
      </w:r>
      <w:r w:rsidRPr="00356FB8">
        <w:rPr>
          <w:rFonts w:ascii="Trebuchet MS" w:hAnsi="Trebuchet MS" w:cs="Arial"/>
          <w:color w:val="555555"/>
          <w:sz w:val="22"/>
          <w:szCs w:val="22"/>
        </w:rPr>
        <w:t xml:space="preserve"> zone. This way, all packets will get your firewall </w:t>
      </w:r>
      <w:proofErr w:type="spellStart"/>
      <w:r w:rsidRPr="00356FB8">
        <w:rPr>
          <w:rFonts w:ascii="Trebuchet MS" w:hAnsi="Trebuchet MS" w:cs="Arial"/>
          <w:color w:val="555555"/>
          <w:sz w:val="22"/>
          <w:szCs w:val="22"/>
        </w:rPr>
        <w:t>ip</w:t>
      </w:r>
      <w:proofErr w:type="spellEnd"/>
      <w:r w:rsidRPr="00356FB8">
        <w:rPr>
          <w:rFonts w:ascii="Trebuchet MS" w:hAnsi="Trebuchet MS" w:cs="Arial"/>
          <w:color w:val="555555"/>
          <w:sz w:val="22"/>
          <w:szCs w:val="22"/>
        </w:rPr>
        <w:t xml:space="preserve"> address as source address.</w:t>
      </w:r>
    </w:p>
    <w:p w14:paraId="4F53E46D"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set up </w:t>
      </w:r>
      <w:r w:rsidRPr="00356FB8">
        <w:rPr>
          <w:rStyle w:val="Strong"/>
          <w:rFonts w:ascii="Trebuchet MS" w:eastAsiaTheme="majorEastAsia" w:hAnsi="Trebuchet MS" w:cs="Arial"/>
          <w:color w:val="555555"/>
          <w:sz w:val="22"/>
          <w:szCs w:val="22"/>
          <w:bdr w:val="none" w:sz="0" w:space="0" w:color="auto" w:frame="1"/>
        </w:rPr>
        <w:t>masquerading</w:t>
      </w:r>
      <w:r w:rsidRPr="00356FB8">
        <w:rPr>
          <w:rFonts w:ascii="Trebuchet MS" w:hAnsi="Trebuchet MS" w:cs="Arial"/>
          <w:color w:val="555555"/>
          <w:sz w:val="22"/>
          <w:szCs w:val="22"/>
        </w:rPr>
        <w:t> on the </w:t>
      </w:r>
      <w:r w:rsidRPr="00356FB8">
        <w:rPr>
          <w:rStyle w:val="Strong"/>
          <w:rFonts w:ascii="Trebuchet MS" w:eastAsiaTheme="majorEastAsia" w:hAnsi="Trebuchet MS" w:cs="Arial"/>
          <w:color w:val="555555"/>
          <w:sz w:val="22"/>
          <w:szCs w:val="22"/>
          <w:bdr w:val="none" w:sz="0" w:space="0" w:color="auto" w:frame="1"/>
        </w:rPr>
        <w:t>external</w:t>
      </w:r>
      <w:r w:rsidRPr="00356FB8">
        <w:rPr>
          <w:rFonts w:ascii="Trebuchet MS" w:hAnsi="Trebuchet MS" w:cs="Arial"/>
          <w:color w:val="555555"/>
          <w:sz w:val="22"/>
          <w:szCs w:val="22"/>
        </w:rPr>
        <w:t> zone in a temporary way, type:</w:t>
      </w:r>
    </w:p>
    <w:p w14:paraId="606EF9C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--zone=external --add-masquerade</w:t>
      </w:r>
    </w:p>
    <w:p w14:paraId="1C70E20B"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319C93EB"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To remove </w:t>
      </w:r>
      <w:r w:rsidRPr="00356FB8">
        <w:rPr>
          <w:rStyle w:val="Strong"/>
          <w:rFonts w:ascii="Trebuchet MS" w:eastAsiaTheme="majorEastAsia" w:hAnsi="Trebuchet MS" w:cs="Arial"/>
          <w:color w:val="555555"/>
          <w:sz w:val="22"/>
          <w:szCs w:val="22"/>
          <w:bdr w:val="none" w:sz="0" w:space="0" w:color="auto" w:frame="1"/>
        </w:rPr>
        <w:t>masquerading</w:t>
      </w:r>
      <w:r w:rsidRPr="00356FB8">
        <w:rPr>
          <w:rFonts w:ascii="Trebuchet MS" w:hAnsi="Trebuchet MS" w:cs="Arial"/>
          <w:color w:val="555555"/>
          <w:sz w:val="22"/>
          <w:szCs w:val="22"/>
        </w:rPr>
        <w:t>, use the </w:t>
      </w:r>
      <w:r w:rsidRPr="00356FB8">
        <w:rPr>
          <w:rStyle w:val="Strong"/>
          <w:rFonts w:ascii="Trebuchet MS" w:eastAsiaTheme="majorEastAsia" w:hAnsi="Trebuchet MS" w:cs="Arial"/>
          <w:color w:val="555555"/>
          <w:sz w:val="22"/>
          <w:szCs w:val="22"/>
          <w:bdr w:val="none" w:sz="0" w:space="0" w:color="auto" w:frame="1"/>
        </w:rPr>
        <w:t>–remove-masquerade</w:t>
      </w:r>
      <w:r w:rsidRPr="00356FB8">
        <w:rPr>
          <w:rFonts w:ascii="Trebuchet MS" w:hAnsi="Trebuchet MS" w:cs="Arial"/>
          <w:color w:val="555555"/>
          <w:sz w:val="22"/>
          <w:szCs w:val="22"/>
        </w:rPr>
        <w:t> option.</w:t>
      </w:r>
      <w:r w:rsidRPr="00356FB8">
        <w:rPr>
          <w:rFonts w:ascii="Trebuchet MS" w:hAnsi="Trebuchet MS" w:cs="Arial"/>
          <w:color w:val="555555"/>
          <w:sz w:val="22"/>
          <w:szCs w:val="22"/>
        </w:rPr>
        <w:br/>
        <w:t>Note2: To know if </w:t>
      </w:r>
      <w:r w:rsidRPr="00356FB8">
        <w:rPr>
          <w:rStyle w:val="Strong"/>
          <w:rFonts w:ascii="Trebuchet MS" w:eastAsiaTheme="majorEastAsia" w:hAnsi="Trebuchet MS" w:cs="Arial"/>
          <w:color w:val="555555"/>
          <w:sz w:val="22"/>
          <w:szCs w:val="22"/>
          <w:bdr w:val="none" w:sz="0" w:space="0" w:color="auto" w:frame="1"/>
        </w:rPr>
        <w:t>masquerading</w:t>
      </w:r>
      <w:r w:rsidRPr="00356FB8">
        <w:rPr>
          <w:rFonts w:ascii="Trebuchet MS" w:hAnsi="Trebuchet MS" w:cs="Arial"/>
          <w:color w:val="555555"/>
          <w:sz w:val="22"/>
          <w:szCs w:val="22"/>
        </w:rPr>
        <w:t> is active in a zone, use the </w:t>
      </w:r>
      <w:r w:rsidRPr="00356FB8">
        <w:rPr>
          <w:rStyle w:val="Strong"/>
          <w:rFonts w:ascii="Trebuchet MS" w:eastAsiaTheme="majorEastAsia" w:hAnsi="Trebuchet MS" w:cs="Arial"/>
          <w:color w:val="555555"/>
          <w:sz w:val="22"/>
          <w:szCs w:val="22"/>
          <w:bdr w:val="none" w:sz="0" w:space="0" w:color="auto" w:frame="1"/>
        </w:rPr>
        <w:t>–query-masquerade</w:t>
      </w:r>
      <w:r w:rsidRPr="00356FB8">
        <w:rPr>
          <w:rFonts w:ascii="Trebuchet MS" w:hAnsi="Trebuchet MS" w:cs="Arial"/>
          <w:color w:val="555555"/>
          <w:sz w:val="22"/>
          <w:szCs w:val="22"/>
        </w:rPr>
        <w:t> option.</w:t>
      </w:r>
      <w:r w:rsidRPr="00356FB8">
        <w:rPr>
          <w:rFonts w:ascii="Trebuchet MS" w:hAnsi="Trebuchet MS" w:cs="Arial"/>
          <w:color w:val="555555"/>
          <w:sz w:val="22"/>
          <w:szCs w:val="22"/>
        </w:rPr>
        <w:br/>
        <w:t>Note3: To get the configuration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add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 and </w:t>
      </w:r>
      <w:r w:rsidRPr="00356FB8">
        <w:rPr>
          <w:rStyle w:val="Strong"/>
          <w:rFonts w:ascii="Trebuchet MS" w:eastAsiaTheme="majorEastAsia" w:hAnsi="Trebuchet MS" w:cs="Arial"/>
          <w:color w:val="555555"/>
          <w:sz w:val="22"/>
          <w:szCs w:val="22"/>
          <w:bdr w:val="none" w:sz="0" w:space="0" w:color="auto" w:frame="1"/>
        </w:rPr>
        <w:t>reload</w:t>
      </w:r>
      <w:r w:rsidRPr="00356FB8">
        <w:rPr>
          <w:rFonts w:ascii="Trebuchet MS" w:hAnsi="Trebuchet MS" w:cs="Arial"/>
          <w:color w:val="555555"/>
          <w:sz w:val="22"/>
          <w:szCs w:val="22"/>
        </w:rPr>
        <w:t> the firewall configuration.</w:t>
      </w:r>
    </w:p>
    <w:p w14:paraId="5EE362A1"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Port Forwarding</w:t>
      </w:r>
    </w:p>
    <w:p w14:paraId="544BA689"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Style w:val="Strong"/>
          <w:rFonts w:ascii="Trebuchet MS" w:eastAsiaTheme="majorEastAsia" w:hAnsi="Trebuchet MS" w:cs="Arial"/>
          <w:color w:val="555555"/>
          <w:sz w:val="22"/>
          <w:szCs w:val="22"/>
          <w:bdr w:val="none" w:sz="0" w:space="0" w:color="auto" w:frame="1"/>
        </w:rPr>
        <w:t>Port forwarding</w:t>
      </w:r>
      <w:r w:rsidRPr="00356FB8">
        <w:rPr>
          <w:rFonts w:ascii="Trebuchet MS" w:hAnsi="Trebuchet MS" w:cs="Arial"/>
          <w:color w:val="555555"/>
          <w:sz w:val="22"/>
          <w:szCs w:val="22"/>
        </w:rPr>
        <w:t> is a way to forward inbound network traffic for a specific port to another internal address or an alternative port.</w:t>
      </w:r>
    </w:p>
    <w:p w14:paraId="7540ACC2"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Style w:val="Strong"/>
          <w:rFonts w:ascii="Trebuchet MS" w:eastAsiaTheme="majorEastAsia" w:hAnsi="Trebuchet MS" w:cs="Arial"/>
          <w:color w:val="555555"/>
          <w:sz w:val="22"/>
          <w:szCs w:val="22"/>
          <w:bdr w:val="none" w:sz="0" w:space="0" w:color="auto" w:frame="1"/>
        </w:rPr>
        <w:t>Caution: Port forwarding requires masquerading</w:t>
      </w:r>
      <w:r w:rsidRPr="00356FB8">
        <w:rPr>
          <w:rFonts w:ascii="Trebuchet MS" w:hAnsi="Trebuchet MS" w:cs="Arial"/>
          <w:color w:val="555555"/>
          <w:sz w:val="22"/>
          <w:szCs w:val="22"/>
        </w:rPr>
        <w:t> (</w:t>
      </w:r>
      <w:hyperlink r:id="rId17" w:anchor="sec-Configuring_firewalld" w:history="1">
        <w:r w:rsidRPr="00356FB8">
          <w:rPr>
            <w:rStyle w:val="Hyperlink"/>
            <w:rFonts w:ascii="Trebuchet MS" w:eastAsiaTheme="majorEastAsia" w:hAnsi="Trebuchet MS" w:cs="Arial"/>
            <w:color w:val="0066CC"/>
            <w:sz w:val="22"/>
            <w:szCs w:val="22"/>
            <w:bdr w:val="none" w:sz="0" w:space="0" w:color="auto" w:frame="1"/>
          </w:rPr>
          <w:t>source</w:t>
        </w:r>
      </w:hyperlink>
      <w:r w:rsidRPr="00356FB8">
        <w:rPr>
          <w:rFonts w:ascii="Trebuchet MS" w:hAnsi="Trebuchet MS" w:cs="Arial"/>
          <w:color w:val="555555"/>
          <w:sz w:val="22"/>
          <w:szCs w:val="22"/>
        </w:rPr>
        <w:t>). This point is a classical mistake made during the </w:t>
      </w:r>
      <w:r w:rsidRPr="00356FB8">
        <w:rPr>
          <w:rStyle w:val="Strong"/>
          <w:rFonts w:ascii="Trebuchet MS" w:eastAsiaTheme="majorEastAsia" w:hAnsi="Trebuchet MS" w:cs="Arial"/>
          <w:color w:val="555555"/>
          <w:sz w:val="22"/>
          <w:szCs w:val="22"/>
          <w:bdr w:val="none" w:sz="0" w:space="0" w:color="auto" w:frame="1"/>
        </w:rPr>
        <w:t>RHCE</w:t>
      </w:r>
      <w:r w:rsidRPr="00356FB8">
        <w:rPr>
          <w:rFonts w:ascii="Trebuchet MS" w:hAnsi="Trebuchet MS" w:cs="Arial"/>
          <w:color w:val="555555"/>
          <w:sz w:val="22"/>
          <w:szCs w:val="22"/>
        </w:rPr>
        <w:t> exam.</w:t>
      </w:r>
    </w:p>
    <w:p w14:paraId="68DDC566"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4D308A42" w14:textId="32119DC1"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So, you need to enable </w:t>
      </w:r>
      <w:r w:rsidRPr="00356FB8">
        <w:rPr>
          <w:rStyle w:val="Strong"/>
          <w:rFonts w:ascii="Trebuchet MS" w:eastAsiaTheme="majorEastAsia" w:hAnsi="Trebuchet MS" w:cs="Arial"/>
          <w:color w:val="555555"/>
          <w:sz w:val="22"/>
          <w:szCs w:val="22"/>
          <w:bdr w:val="none" w:sz="0" w:space="0" w:color="auto" w:frame="1"/>
        </w:rPr>
        <w:t>masquerading</w:t>
      </w:r>
      <w:r w:rsidRPr="00356FB8">
        <w:rPr>
          <w:rFonts w:ascii="Trebuchet MS" w:hAnsi="Trebuchet MS" w:cs="Arial"/>
          <w:color w:val="555555"/>
          <w:sz w:val="22"/>
          <w:szCs w:val="22"/>
        </w:rPr>
        <w:t> before anything else:</w:t>
      </w:r>
    </w:p>
    <w:p w14:paraId="5A34E283"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--zone=external --add-masquerade</w:t>
      </w:r>
    </w:p>
    <w:p w14:paraId="39E2A1F1"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16D82FC"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466B7909" w14:textId="730EFF85"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If you want all packets intended for port </w:t>
      </w:r>
      <w:r w:rsidRPr="00356FB8">
        <w:rPr>
          <w:rStyle w:val="Strong"/>
          <w:rFonts w:ascii="Trebuchet MS" w:eastAsiaTheme="majorEastAsia" w:hAnsi="Trebuchet MS" w:cs="Arial"/>
          <w:color w:val="555555"/>
          <w:sz w:val="22"/>
          <w:szCs w:val="22"/>
          <w:bdr w:val="none" w:sz="0" w:space="0" w:color="auto" w:frame="1"/>
        </w:rPr>
        <w:t>22</w:t>
      </w:r>
      <w:r w:rsidRPr="00356FB8">
        <w:rPr>
          <w:rFonts w:ascii="Trebuchet MS" w:hAnsi="Trebuchet MS" w:cs="Arial"/>
          <w:color w:val="555555"/>
          <w:sz w:val="22"/>
          <w:szCs w:val="22"/>
        </w:rPr>
        <w:t> to be now forwarded to port </w:t>
      </w:r>
      <w:proofErr w:type="spellStart"/>
      <w:r w:rsidRPr="00356FB8">
        <w:rPr>
          <w:rStyle w:val="Strong"/>
          <w:rFonts w:ascii="Trebuchet MS" w:eastAsiaTheme="majorEastAsia" w:hAnsi="Trebuchet MS" w:cs="Arial"/>
          <w:color w:val="555555"/>
          <w:sz w:val="22"/>
          <w:szCs w:val="22"/>
          <w:bdr w:val="none" w:sz="0" w:space="0" w:color="auto" w:frame="1"/>
        </w:rPr>
        <w:t>tcp</w:t>
      </w:r>
      <w:proofErr w:type="spellEnd"/>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3753 temporarily</w:t>
      </w:r>
      <w:r w:rsidRPr="00356FB8">
        <w:rPr>
          <w:rFonts w:ascii="Trebuchet MS" w:hAnsi="Trebuchet MS" w:cs="Arial"/>
          <w:color w:val="555555"/>
          <w:sz w:val="22"/>
          <w:szCs w:val="22"/>
        </w:rPr>
        <w:t>, type:</w:t>
      </w:r>
    </w:p>
    <w:p w14:paraId="240F29F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--zone=external --add-forward-port=port=</w:t>
      </w:r>
      <w:proofErr w:type="gramStart"/>
      <w:r w:rsidRPr="00356FB8">
        <w:rPr>
          <w:rStyle w:val="Strong"/>
          <w:rFonts w:ascii="Trebuchet MS" w:eastAsiaTheme="majorEastAsia" w:hAnsi="Trebuchet MS"/>
          <w:color w:val="555555"/>
          <w:sz w:val="22"/>
          <w:szCs w:val="22"/>
          <w:bdr w:val="none" w:sz="0" w:space="0" w:color="auto" w:frame="1"/>
        </w:rPr>
        <w:t>22:proto</w:t>
      </w:r>
      <w:proofErr w:type="gram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tcp:toport</w:t>
      </w:r>
      <w:proofErr w:type="spellEnd"/>
      <w:r w:rsidRPr="00356FB8">
        <w:rPr>
          <w:rStyle w:val="Strong"/>
          <w:rFonts w:ascii="Trebuchet MS" w:eastAsiaTheme="majorEastAsia" w:hAnsi="Trebuchet MS"/>
          <w:color w:val="555555"/>
          <w:sz w:val="22"/>
          <w:szCs w:val="22"/>
          <w:bdr w:val="none" w:sz="0" w:space="0" w:color="auto" w:frame="1"/>
        </w:rPr>
        <w:t>=3753</w:t>
      </w:r>
    </w:p>
    <w:p w14:paraId="74CA689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DC0716E"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1E36614D"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Note1: To remove </w:t>
      </w:r>
      <w:r w:rsidRPr="00356FB8">
        <w:rPr>
          <w:rStyle w:val="Strong"/>
          <w:rFonts w:ascii="Trebuchet MS" w:eastAsiaTheme="majorEastAsia" w:hAnsi="Trebuchet MS" w:cs="Arial"/>
          <w:color w:val="555555"/>
          <w:sz w:val="22"/>
          <w:szCs w:val="22"/>
          <w:bdr w:val="none" w:sz="0" w:space="0" w:color="auto" w:frame="1"/>
        </w:rPr>
        <w:t>port forwarding</w:t>
      </w:r>
      <w:r w:rsidRPr="00356FB8">
        <w:rPr>
          <w:rFonts w:ascii="Trebuchet MS" w:hAnsi="Trebuchet MS" w:cs="Arial"/>
          <w:color w:val="555555"/>
          <w:sz w:val="22"/>
          <w:szCs w:val="22"/>
        </w:rPr>
        <w:t>, use the </w:t>
      </w:r>
      <w:r w:rsidRPr="00356FB8">
        <w:rPr>
          <w:rStyle w:val="Strong"/>
          <w:rFonts w:ascii="Trebuchet MS" w:eastAsiaTheme="majorEastAsia" w:hAnsi="Trebuchet MS" w:cs="Arial"/>
          <w:color w:val="555555"/>
          <w:sz w:val="22"/>
          <w:szCs w:val="22"/>
          <w:bdr w:val="none" w:sz="0" w:space="0" w:color="auto" w:frame="1"/>
        </w:rPr>
        <w:t>–remove-forward-port</w:t>
      </w:r>
      <w:r w:rsidRPr="00356FB8">
        <w:rPr>
          <w:rFonts w:ascii="Trebuchet MS" w:hAnsi="Trebuchet MS" w:cs="Arial"/>
          <w:color w:val="555555"/>
          <w:sz w:val="22"/>
          <w:szCs w:val="22"/>
        </w:rPr>
        <w:t> option.</w:t>
      </w:r>
      <w:r w:rsidRPr="00356FB8">
        <w:rPr>
          <w:rFonts w:ascii="Trebuchet MS" w:hAnsi="Trebuchet MS" w:cs="Arial"/>
          <w:color w:val="555555"/>
          <w:sz w:val="22"/>
          <w:szCs w:val="22"/>
        </w:rPr>
        <w:br/>
      </w:r>
    </w:p>
    <w:p w14:paraId="4CE13610"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Note2: To know if </w:t>
      </w:r>
      <w:r w:rsidRPr="00356FB8">
        <w:rPr>
          <w:rStyle w:val="Strong"/>
          <w:rFonts w:ascii="Trebuchet MS" w:eastAsiaTheme="majorEastAsia" w:hAnsi="Trebuchet MS" w:cs="Arial"/>
          <w:color w:val="555555"/>
          <w:sz w:val="22"/>
          <w:szCs w:val="22"/>
          <w:bdr w:val="none" w:sz="0" w:space="0" w:color="auto" w:frame="1"/>
        </w:rPr>
        <w:t>port forwarding</w:t>
      </w:r>
      <w:r w:rsidRPr="00356FB8">
        <w:rPr>
          <w:rFonts w:ascii="Trebuchet MS" w:hAnsi="Trebuchet MS" w:cs="Arial"/>
          <w:color w:val="555555"/>
          <w:sz w:val="22"/>
          <w:szCs w:val="22"/>
        </w:rPr>
        <w:t> is active in a zone, use the </w:t>
      </w:r>
      <w:r w:rsidRPr="00356FB8">
        <w:rPr>
          <w:rStyle w:val="Strong"/>
          <w:rFonts w:ascii="Trebuchet MS" w:eastAsiaTheme="majorEastAsia" w:hAnsi="Trebuchet MS" w:cs="Arial"/>
          <w:color w:val="555555"/>
          <w:sz w:val="22"/>
          <w:szCs w:val="22"/>
          <w:bdr w:val="none" w:sz="0" w:space="0" w:color="auto" w:frame="1"/>
        </w:rPr>
        <w:t>–query-forward-port</w:t>
      </w:r>
      <w:r w:rsidRPr="00356FB8">
        <w:rPr>
          <w:rFonts w:ascii="Trebuchet MS" w:hAnsi="Trebuchet MS" w:cs="Arial"/>
          <w:color w:val="555555"/>
          <w:sz w:val="22"/>
          <w:szCs w:val="22"/>
        </w:rPr>
        <w:t> option.</w:t>
      </w:r>
      <w:r w:rsidRPr="00356FB8">
        <w:rPr>
          <w:rFonts w:ascii="Trebuchet MS" w:hAnsi="Trebuchet MS" w:cs="Arial"/>
          <w:color w:val="555555"/>
          <w:sz w:val="22"/>
          <w:szCs w:val="22"/>
        </w:rPr>
        <w:br/>
      </w:r>
    </w:p>
    <w:p w14:paraId="141C0E21" w14:textId="273F926D"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Note3: If you want to make the configuration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add the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option and reload the firewall configuration.</w:t>
      </w:r>
    </w:p>
    <w:p w14:paraId="132CA062" w14:textId="77777777" w:rsid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1356B95E" w14:textId="0146C628"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lastRenderedPageBreak/>
        <w:t xml:space="preserve">Also, if you want to define the destination </w:t>
      </w:r>
      <w:proofErr w:type="spellStart"/>
      <w:r w:rsidRPr="00356FB8">
        <w:rPr>
          <w:rFonts w:ascii="Trebuchet MS" w:hAnsi="Trebuchet MS" w:cs="Arial"/>
          <w:color w:val="555555"/>
          <w:sz w:val="22"/>
          <w:szCs w:val="22"/>
        </w:rPr>
        <w:t>ip</w:t>
      </w:r>
      <w:proofErr w:type="spellEnd"/>
      <w:r w:rsidRPr="00356FB8">
        <w:rPr>
          <w:rFonts w:ascii="Trebuchet MS" w:hAnsi="Trebuchet MS" w:cs="Arial"/>
          <w:color w:val="555555"/>
          <w:sz w:val="22"/>
          <w:szCs w:val="22"/>
        </w:rPr>
        <w:t xml:space="preserve"> address, this time in a </w:t>
      </w:r>
      <w:r w:rsidRPr="00356FB8">
        <w:rPr>
          <w:rStyle w:val="Strong"/>
          <w:rFonts w:ascii="Trebuchet MS" w:eastAsiaTheme="majorEastAsia" w:hAnsi="Trebuchet MS" w:cs="Arial"/>
          <w:color w:val="555555"/>
          <w:sz w:val="22"/>
          <w:szCs w:val="22"/>
          <w:bdr w:val="none" w:sz="0" w:space="0" w:color="auto" w:frame="1"/>
        </w:rPr>
        <w:t>permanent</w:t>
      </w:r>
      <w:r w:rsidRPr="00356FB8">
        <w:rPr>
          <w:rFonts w:ascii="Trebuchet MS" w:hAnsi="Trebuchet MS" w:cs="Arial"/>
          <w:color w:val="555555"/>
          <w:sz w:val="22"/>
          <w:szCs w:val="22"/>
        </w:rPr>
        <w:t> way, type:</w:t>
      </w:r>
    </w:p>
    <w:p w14:paraId="0112198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2"/>
          <w:szCs w:val="22"/>
          <w:bdr w:val="none" w:sz="0" w:space="0" w:color="auto" w:frame="1"/>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--permanent --zone=external --add-forward-port=port=</w:t>
      </w:r>
      <w:proofErr w:type="gramStart"/>
      <w:r w:rsidRPr="00356FB8">
        <w:rPr>
          <w:rStyle w:val="Strong"/>
          <w:rFonts w:ascii="Trebuchet MS" w:eastAsiaTheme="majorEastAsia" w:hAnsi="Trebuchet MS"/>
          <w:color w:val="555555"/>
          <w:sz w:val="22"/>
          <w:szCs w:val="22"/>
          <w:bdr w:val="none" w:sz="0" w:space="0" w:color="auto" w:frame="1"/>
        </w:rPr>
        <w:t>22:proto</w:t>
      </w:r>
      <w:proofErr w:type="gram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tcp:toport</w:t>
      </w:r>
      <w:proofErr w:type="spellEnd"/>
      <w:r w:rsidRPr="00356FB8">
        <w:rPr>
          <w:rStyle w:val="Strong"/>
          <w:rFonts w:ascii="Trebuchet MS" w:eastAsiaTheme="majorEastAsia" w:hAnsi="Trebuchet MS"/>
          <w:color w:val="555555"/>
          <w:sz w:val="22"/>
          <w:szCs w:val="22"/>
          <w:bdr w:val="none" w:sz="0" w:space="0" w:color="auto" w:frame="1"/>
        </w:rPr>
        <w:t>=3753:toaddr=10.0.0.1</w:t>
      </w:r>
    </w:p>
    <w:p w14:paraId="2E6A035F"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3410174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6858B905"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success</w:t>
      </w:r>
    </w:p>
    <w:p w14:paraId="2EBED0F1"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Special Modules</w:t>
      </w:r>
    </w:p>
    <w:p w14:paraId="696280B8"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Sometimes it is required to download specific modules. Instead of </w:t>
      </w:r>
      <w:hyperlink r:id="rId18" w:history="1">
        <w:r w:rsidRPr="00356FB8">
          <w:rPr>
            <w:rStyle w:val="Hyperlink"/>
            <w:rFonts w:ascii="Trebuchet MS" w:eastAsiaTheme="majorEastAsia" w:hAnsi="Trebuchet MS" w:cs="Arial"/>
            <w:color w:val="0066CC"/>
            <w:sz w:val="22"/>
            <w:szCs w:val="22"/>
            <w:bdr w:val="none" w:sz="0" w:space="0" w:color="auto" w:frame="1"/>
          </w:rPr>
          <w:t xml:space="preserve">using a </w:t>
        </w:r>
        <w:proofErr w:type="spellStart"/>
        <w:r w:rsidRPr="00356FB8">
          <w:rPr>
            <w:rStyle w:val="Hyperlink"/>
            <w:rFonts w:ascii="Trebuchet MS" w:eastAsiaTheme="majorEastAsia" w:hAnsi="Trebuchet MS" w:cs="Arial"/>
            <w:color w:val="0066CC"/>
            <w:sz w:val="22"/>
            <w:szCs w:val="22"/>
            <w:bdr w:val="none" w:sz="0" w:space="0" w:color="auto" w:frame="1"/>
          </w:rPr>
          <w:t>rc.local</w:t>
        </w:r>
        <w:proofErr w:type="spellEnd"/>
        <w:r w:rsidRPr="00356FB8">
          <w:rPr>
            <w:rStyle w:val="Hyperlink"/>
            <w:rFonts w:ascii="Trebuchet MS" w:eastAsiaTheme="majorEastAsia" w:hAnsi="Trebuchet MS" w:cs="Arial"/>
            <w:color w:val="0066CC"/>
            <w:sz w:val="22"/>
            <w:szCs w:val="22"/>
            <w:bdr w:val="none" w:sz="0" w:space="0" w:color="auto" w:frame="1"/>
          </w:rPr>
          <w:t xml:space="preserve"> file</w:t>
        </w:r>
      </w:hyperlink>
      <w:r w:rsidRPr="00356FB8">
        <w:rPr>
          <w:rFonts w:ascii="Trebuchet MS" w:hAnsi="Trebuchet MS" w:cs="Arial"/>
          <w:color w:val="555555"/>
          <w:sz w:val="22"/>
          <w:szCs w:val="22"/>
        </w:rPr>
        <w:t>, it is better to notify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through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/modules-</w:t>
      </w:r>
      <w:proofErr w:type="spellStart"/>
      <w:r w:rsidRPr="00356FB8">
        <w:rPr>
          <w:rStyle w:val="Strong"/>
          <w:rFonts w:ascii="Trebuchet MS" w:eastAsiaTheme="majorEastAsia" w:hAnsi="Trebuchet MS" w:cs="Arial"/>
          <w:color w:val="555555"/>
          <w:sz w:val="22"/>
          <w:szCs w:val="22"/>
          <w:bdr w:val="none" w:sz="0" w:space="0" w:color="auto" w:frame="1"/>
        </w:rPr>
        <w:t>load.d</w:t>
      </w:r>
      <w:proofErr w:type="spellEnd"/>
      <w:r w:rsidRPr="00356FB8">
        <w:rPr>
          <w:rFonts w:ascii="Trebuchet MS" w:hAnsi="Trebuchet MS" w:cs="Arial"/>
          <w:color w:val="555555"/>
          <w:sz w:val="22"/>
          <w:szCs w:val="22"/>
        </w:rPr>
        <w:t> directory.</w:t>
      </w:r>
      <w:r w:rsidRPr="00356FB8">
        <w:rPr>
          <w:rFonts w:ascii="Trebuchet MS" w:hAnsi="Trebuchet MS" w:cs="Arial"/>
          <w:color w:val="555555"/>
          <w:sz w:val="22"/>
          <w:szCs w:val="22"/>
        </w:rPr>
        <w:br/>
        <w:t>In this example we want to add the </w:t>
      </w:r>
      <w:proofErr w:type="spellStart"/>
      <w:r w:rsidRPr="00356FB8">
        <w:rPr>
          <w:rStyle w:val="Strong"/>
          <w:rFonts w:ascii="Trebuchet MS" w:eastAsiaTheme="majorEastAsia" w:hAnsi="Trebuchet MS" w:cs="Arial"/>
          <w:color w:val="555555"/>
          <w:sz w:val="22"/>
          <w:szCs w:val="22"/>
          <w:bdr w:val="none" w:sz="0" w:space="0" w:color="auto" w:frame="1"/>
        </w:rPr>
        <w:t>ip_nat_ftp</w:t>
      </w:r>
      <w:proofErr w:type="spellEnd"/>
      <w:r w:rsidRPr="00356FB8">
        <w:rPr>
          <w:rFonts w:ascii="Trebuchet MS" w:hAnsi="Trebuchet MS" w:cs="Arial"/>
          <w:color w:val="555555"/>
          <w:sz w:val="22"/>
          <w:szCs w:val="22"/>
        </w:rPr>
        <w:t> and </w:t>
      </w:r>
      <w:proofErr w:type="spellStart"/>
      <w:r w:rsidRPr="00356FB8">
        <w:rPr>
          <w:rStyle w:val="Strong"/>
          <w:rFonts w:ascii="Trebuchet MS" w:eastAsiaTheme="majorEastAsia" w:hAnsi="Trebuchet MS" w:cs="Arial"/>
          <w:color w:val="555555"/>
          <w:sz w:val="22"/>
          <w:szCs w:val="22"/>
          <w:bdr w:val="none" w:sz="0" w:space="0" w:color="auto" w:frame="1"/>
        </w:rPr>
        <w:t>ip_conntrack_ftp</w:t>
      </w:r>
      <w:proofErr w:type="spellEnd"/>
      <w:r w:rsidRPr="00356FB8">
        <w:rPr>
          <w:rFonts w:ascii="Trebuchet MS" w:hAnsi="Trebuchet MS" w:cs="Arial"/>
          <w:color w:val="555555"/>
          <w:sz w:val="22"/>
          <w:szCs w:val="22"/>
        </w:rPr>
        <w:t> modules to follow </w:t>
      </w:r>
      <w:proofErr w:type="spellStart"/>
      <w:r w:rsidRPr="00356FB8">
        <w:rPr>
          <w:rStyle w:val="Strong"/>
          <w:rFonts w:ascii="Trebuchet MS" w:eastAsiaTheme="majorEastAsia" w:hAnsi="Trebuchet MS" w:cs="Arial"/>
          <w:color w:val="555555"/>
          <w:sz w:val="22"/>
          <w:szCs w:val="22"/>
          <w:bdr w:val="none" w:sz="0" w:space="0" w:color="auto" w:frame="1"/>
        </w:rPr>
        <w:t>ftp</w:t>
      </w:r>
      <w:r w:rsidRPr="00356FB8">
        <w:rPr>
          <w:rFonts w:ascii="Trebuchet MS" w:hAnsi="Trebuchet MS" w:cs="Arial"/>
          <w:color w:val="555555"/>
          <w:sz w:val="22"/>
          <w:szCs w:val="22"/>
        </w:rPr>
        <w:t>connections</w:t>
      </w:r>
      <w:proofErr w:type="spellEnd"/>
      <w:r w:rsidRPr="00356FB8">
        <w:rPr>
          <w:rFonts w:ascii="Trebuchet MS" w:hAnsi="Trebuchet MS" w:cs="Arial"/>
          <w:color w:val="555555"/>
          <w:sz w:val="22"/>
          <w:szCs w:val="22"/>
        </w:rPr>
        <w:t>.</w:t>
      </w:r>
      <w:r w:rsidRPr="00356FB8">
        <w:rPr>
          <w:rFonts w:ascii="Trebuchet MS" w:hAnsi="Trebuchet MS" w:cs="Arial"/>
          <w:color w:val="555555"/>
          <w:sz w:val="22"/>
          <w:szCs w:val="22"/>
        </w:rPr>
        <w:br/>
        <w:t>We only need to choose a filename (here </w:t>
      </w:r>
      <w:proofErr w:type="spellStart"/>
      <w:r w:rsidRPr="00356FB8">
        <w:rPr>
          <w:rStyle w:val="Strong"/>
          <w:rFonts w:ascii="Trebuchet MS" w:eastAsiaTheme="majorEastAsia" w:hAnsi="Trebuchet MS" w:cs="Arial"/>
          <w:color w:val="555555"/>
          <w:sz w:val="22"/>
          <w:szCs w:val="22"/>
          <w:bdr w:val="none" w:sz="0" w:space="0" w:color="auto" w:frame="1"/>
        </w:rPr>
        <w:t>firewall_ftp.conf</w:t>
      </w:r>
      <w:proofErr w:type="spellEnd"/>
      <w:r w:rsidRPr="00356FB8">
        <w:rPr>
          <w:rFonts w:ascii="Trebuchet MS" w:hAnsi="Trebuchet MS" w:cs="Arial"/>
          <w:color w:val="555555"/>
          <w:sz w:val="22"/>
          <w:szCs w:val="22"/>
        </w:rPr>
        <w:t>) and type these instructions:</w:t>
      </w:r>
    </w:p>
    <w:p w14:paraId="02F10484"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 xml:space="preserve">echo </w:t>
      </w:r>
      <w:proofErr w:type="spellStart"/>
      <w:r w:rsidRPr="00356FB8">
        <w:rPr>
          <w:rStyle w:val="Strong"/>
          <w:rFonts w:ascii="Trebuchet MS" w:eastAsiaTheme="majorEastAsia" w:hAnsi="Trebuchet MS"/>
          <w:color w:val="555555"/>
          <w:sz w:val="22"/>
          <w:szCs w:val="22"/>
          <w:bdr w:val="none" w:sz="0" w:space="0" w:color="auto" w:frame="1"/>
        </w:rPr>
        <w:t>ip_nat_ftp</w:t>
      </w:r>
      <w:proofErr w:type="spellEnd"/>
      <w:r w:rsidRPr="00356FB8">
        <w:rPr>
          <w:rStyle w:val="Strong"/>
          <w:rFonts w:ascii="Trebuchet MS" w:eastAsiaTheme="majorEastAsia" w:hAnsi="Trebuchet MS"/>
          <w:color w:val="555555"/>
          <w:sz w:val="22"/>
          <w:szCs w:val="22"/>
          <w:bdr w:val="none" w:sz="0" w:space="0" w:color="auto" w:frame="1"/>
        </w:rPr>
        <w:t xml:space="preserve"> &gt; /</w:t>
      </w:r>
      <w:proofErr w:type="spellStart"/>
      <w:r w:rsidRPr="00356FB8">
        <w:rPr>
          <w:rStyle w:val="Strong"/>
          <w:rFonts w:ascii="Trebuchet MS" w:eastAsiaTheme="majorEastAsia" w:hAnsi="Trebuchet MS"/>
          <w:color w:val="555555"/>
          <w:sz w:val="22"/>
          <w:szCs w:val="22"/>
          <w:bdr w:val="none" w:sz="0" w:space="0" w:color="auto" w:frame="1"/>
        </w:rPr>
        <w:t>etc</w:t>
      </w:r>
      <w:proofErr w:type="spellEnd"/>
      <w:r w:rsidRPr="00356FB8">
        <w:rPr>
          <w:rStyle w:val="Strong"/>
          <w:rFonts w:ascii="Trebuchet MS" w:eastAsiaTheme="majorEastAsia" w:hAnsi="Trebuchet MS"/>
          <w:color w:val="555555"/>
          <w:sz w:val="22"/>
          <w:szCs w:val="22"/>
          <w:bdr w:val="none" w:sz="0" w:space="0" w:color="auto" w:frame="1"/>
        </w:rPr>
        <w:t>/modules-</w:t>
      </w:r>
      <w:proofErr w:type="spellStart"/>
      <w:r w:rsidRPr="00356FB8">
        <w:rPr>
          <w:rStyle w:val="Strong"/>
          <w:rFonts w:ascii="Trebuchet MS" w:eastAsiaTheme="majorEastAsia" w:hAnsi="Trebuchet MS"/>
          <w:color w:val="555555"/>
          <w:sz w:val="22"/>
          <w:szCs w:val="22"/>
          <w:bdr w:val="none" w:sz="0" w:space="0" w:color="auto" w:frame="1"/>
        </w:rPr>
        <w:t>load.d</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firewall_ftp.conf</w:t>
      </w:r>
      <w:proofErr w:type="spellEnd"/>
    </w:p>
    <w:p w14:paraId="7346DE1E"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 xml:space="preserve">echo </w:t>
      </w:r>
      <w:proofErr w:type="spellStart"/>
      <w:r w:rsidRPr="00356FB8">
        <w:rPr>
          <w:rStyle w:val="Strong"/>
          <w:rFonts w:ascii="Trebuchet MS" w:eastAsiaTheme="majorEastAsia" w:hAnsi="Trebuchet MS"/>
          <w:color w:val="555555"/>
          <w:sz w:val="22"/>
          <w:szCs w:val="22"/>
          <w:bdr w:val="none" w:sz="0" w:space="0" w:color="auto" w:frame="1"/>
        </w:rPr>
        <w:t>ip_conntrack_ftp</w:t>
      </w:r>
      <w:proofErr w:type="spellEnd"/>
      <w:r w:rsidRPr="00356FB8">
        <w:rPr>
          <w:rStyle w:val="Strong"/>
          <w:rFonts w:ascii="Trebuchet MS" w:eastAsiaTheme="majorEastAsia" w:hAnsi="Trebuchet MS"/>
          <w:color w:val="555555"/>
          <w:sz w:val="22"/>
          <w:szCs w:val="22"/>
          <w:bdr w:val="none" w:sz="0" w:space="0" w:color="auto" w:frame="1"/>
        </w:rPr>
        <w:t xml:space="preserve"> &gt;&gt; /</w:t>
      </w:r>
      <w:proofErr w:type="spellStart"/>
      <w:r w:rsidRPr="00356FB8">
        <w:rPr>
          <w:rStyle w:val="Strong"/>
          <w:rFonts w:ascii="Trebuchet MS" w:eastAsiaTheme="majorEastAsia" w:hAnsi="Trebuchet MS"/>
          <w:color w:val="555555"/>
          <w:sz w:val="22"/>
          <w:szCs w:val="22"/>
          <w:bdr w:val="none" w:sz="0" w:space="0" w:color="auto" w:frame="1"/>
        </w:rPr>
        <w:t>etc</w:t>
      </w:r>
      <w:proofErr w:type="spellEnd"/>
      <w:r w:rsidRPr="00356FB8">
        <w:rPr>
          <w:rStyle w:val="Strong"/>
          <w:rFonts w:ascii="Trebuchet MS" w:eastAsiaTheme="majorEastAsia" w:hAnsi="Trebuchet MS"/>
          <w:color w:val="555555"/>
          <w:sz w:val="22"/>
          <w:szCs w:val="22"/>
          <w:bdr w:val="none" w:sz="0" w:space="0" w:color="auto" w:frame="1"/>
        </w:rPr>
        <w:t>/modules-</w:t>
      </w:r>
      <w:proofErr w:type="spellStart"/>
      <w:r w:rsidRPr="00356FB8">
        <w:rPr>
          <w:rStyle w:val="Strong"/>
          <w:rFonts w:ascii="Trebuchet MS" w:eastAsiaTheme="majorEastAsia" w:hAnsi="Trebuchet MS"/>
          <w:color w:val="555555"/>
          <w:sz w:val="22"/>
          <w:szCs w:val="22"/>
          <w:bdr w:val="none" w:sz="0" w:space="0" w:color="auto" w:frame="1"/>
        </w:rPr>
        <w:t>load.d</w:t>
      </w:r>
      <w:proofErr w:type="spellEnd"/>
      <w:r w:rsidRPr="00356FB8">
        <w:rPr>
          <w:rStyle w:val="Strong"/>
          <w:rFonts w:ascii="Trebuchet MS" w:eastAsiaTheme="majorEastAsia" w:hAnsi="Trebuchet MS"/>
          <w:color w:val="555555"/>
          <w:sz w:val="22"/>
          <w:szCs w:val="22"/>
          <w:bdr w:val="none" w:sz="0" w:space="0" w:color="auto" w:frame="1"/>
        </w:rPr>
        <w:t>/</w:t>
      </w:r>
      <w:proofErr w:type="spellStart"/>
      <w:r w:rsidRPr="00356FB8">
        <w:rPr>
          <w:rStyle w:val="Strong"/>
          <w:rFonts w:ascii="Trebuchet MS" w:eastAsiaTheme="majorEastAsia" w:hAnsi="Trebuchet MS"/>
          <w:color w:val="555555"/>
          <w:sz w:val="22"/>
          <w:szCs w:val="22"/>
          <w:bdr w:val="none" w:sz="0" w:space="0" w:color="auto" w:frame="1"/>
        </w:rPr>
        <w:t>firewall_ftp.conf</w:t>
      </w:r>
      <w:proofErr w:type="spellEnd"/>
    </w:p>
    <w:p w14:paraId="00C41E83"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Source: </w:t>
      </w:r>
      <w:proofErr w:type="spellStart"/>
      <w:r w:rsidRPr="00356FB8">
        <w:rPr>
          <w:rFonts w:ascii="Trebuchet MS" w:hAnsi="Trebuchet MS" w:cs="Arial"/>
          <w:color w:val="555555"/>
          <w:sz w:val="22"/>
          <w:szCs w:val="22"/>
        </w:rPr>
        <w:fldChar w:fldCharType="begin"/>
      </w:r>
      <w:r w:rsidRPr="00356FB8">
        <w:rPr>
          <w:rFonts w:ascii="Trebuchet MS" w:hAnsi="Trebuchet MS" w:cs="Arial"/>
          <w:color w:val="555555"/>
          <w:sz w:val="22"/>
          <w:szCs w:val="22"/>
        </w:rPr>
        <w:instrText xml:space="preserve"> HYPERLINK "http://unix.stackexchange.com/questions/240044/on-centos7-firewalld-overwrite-iptables-modules" \o "http://unix.stackexchange.com/questions/240044/on-centos7-firewalld-overwrite-iptables-modules" </w:instrText>
      </w:r>
      <w:r w:rsidRPr="00356FB8">
        <w:rPr>
          <w:rFonts w:ascii="Trebuchet MS" w:hAnsi="Trebuchet MS" w:cs="Arial"/>
          <w:color w:val="555555"/>
          <w:sz w:val="22"/>
          <w:szCs w:val="22"/>
        </w:rPr>
        <w:fldChar w:fldCharType="separate"/>
      </w:r>
      <w:r w:rsidRPr="00356FB8">
        <w:rPr>
          <w:rStyle w:val="Hyperlink"/>
          <w:rFonts w:ascii="Trebuchet MS" w:eastAsiaTheme="majorEastAsia" w:hAnsi="Trebuchet MS" w:cs="Arial"/>
          <w:color w:val="0066CC"/>
          <w:sz w:val="22"/>
          <w:szCs w:val="22"/>
          <w:bdr w:val="none" w:sz="0" w:space="0" w:color="auto" w:frame="1"/>
        </w:rPr>
        <w:t>StackExchange</w:t>
      </w:r>
      <w:proofErr w:type="spellEnd"/>
      <w:r w:rsidRPr="00356FB8">
        <w:rPr>
          <w:rStyle w:val="Hyperlink"/>
          <w:rFonts w:ascii="Trebuchet MS" w:eastAsiaTheme="majorEastAsia" w:hAnsi="Trebuchet MS" w:cs="Arial"/>
          <w:color w:val="0066CC"/>
          <w:sz w:val="22"/>
          <w:szCs w:val="22"/>
          <w:bdr w:val="none" w:sz="0" w:space="0" w:color="auto" w:frame="1"/>
        </w:rPr>
        <w:t xml:space="preserve"> website</w:t>
      </w:r>
      <w:r w:rsidRPr="00356FB8">
        <w:rPr>
          <w:rFonts w:ascii="Trebuchet MS" w:hAnsi="Trebuchet MS" w:cs="Arial"/>
          <w:color w:val="555555"/>
          <w:sz w:val="22"/>
          <w:szCs w:val="22"/>
        </w:rPr>
        <w:fldChar w:fldCharType="end"/>
      </w:r>
      <w:r w:rsidRPr="00356FB8">
        <w:rPr>
          <w:rFonts w:ascii="Trebuchet MS" w:hAnsi="Trebuchet MS" w:cs="Arial"/>
          <w:color w:val="555555"/>
          <w:sz w:val="22"/>
          <w:szCs w:val="22"/>
        </w:rPr>
        <w:t>.</w:t>
      </w:r>
    </w:p>
    <w:p w14:paraId="7ED34A7F"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Offline Configuration</w:t>
      </w:r>
    </w:p>
    <w:p w14:paraId="0ADDF236"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In some cases (installations through </w:t>
      </w:r>
      <w:r w:rsidRPr="00356FB8">
        <w:rPr>
          <w:rStyle w:val="Strong"/>
          <w:rFonts w:ascii="Trebuchet MS" w:eastAsiaTheme="majorEastAsia" w:hAnsi="Trebuchet MS" w:cs="Arial"/>
          <w:color w:val="555555"/>
          <w:sz w:val="22"/>
          <w:szCs w:val="22"/>
          <w:bdr w:val="none" w:sz="0" w:space="0" w:color="auto" w:frame="1"/>
        </w:rPr>
        <w:t>Anaconda</w:t>
      </w:r>
      <w:r w:rsidRPr="00356FB8">
        <w:rPr>
          <w:rFonts w:ascii="Trebuchet MS" w:hAnsi="Trebuchet MS" w:cs="Arial"/>
          <w:color w:val="555555"/>
          <w:sz w:val="22"/>
          <w:szCs w:val="22"/>
        </w:rPr>
        <w:t> or </w:t>
      </w:r>
      <w:r w:rsidRPr="00356FB8">
        <w:rPr>
          <w:rStyle w:val="Strong"/>
          <w:rFonts w:ascii="Trebuchet MS" w:eastAsiaTheme="majorEastAsia" w:hAnsi="Trebuchet MS" w:cs="Arial"/>
          <w:color w:val="555555"/>
          <w:sz w:val="22"/>
          <w:szCs w:val="22"/>
          <w:bdr w:val="none" w:sz="0" w:space="0" w:color="auto" w:frame="1"/>
        </w:rPr>
        <w:t>Kickstart </w:t>
      </w:r>
      <w:r w:rsidRPr="00356FB8">
        <w:rPr>
          <w:rFonts w:ascii="Trebuchet MS" w:hAnsi="Trebuchet MS" w:cs="Arial"/>
          <w:color w:val="555555"/>
          <w:sz w:val="22"/>
          <w:szCs w:val="22"/>
        </w:rPr>
        <w:t>for example), you need to set up firewall rules when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is not running. The </w:t>
      </w:r>
      <w:r w:rsidRPr="00356FB8">
        <w:rPr>
          <w:rStyle w:val="Strong"/>
          <w:rFonts w:ascii="Trebuchet MS" w:eastAsiaTheme="majorEastAsia" w:hAnsi="Trebuchet MS" w:cs="Arial"/>
          <w:color w:val="555555"/>
          <w:sz w:val="22"/>
          <w:szCs w:val="22"/>
          <w:bdr w:val="none" w:sz="0" w:space="0" w:color="auto" w:frame="1"/>
        </w:rPr>
        <w:t>firewall-offline-</w:t>
      </w:r>
      <w:proofErr w:type="spellStart"/>
      <w:r w:rsidRPr="00356FB8">
        <w:rPr>
          <w:rStyle w:val="Strong"/>
          <w:rFonts w:ascii="Trebuchet MS" w:eastAsiaTheme="majorEastAsia" w:hAnsi="Trebuchet MS" w:cs="Arial"/>
          <w:color w:val="555555"/>
          <w:sz w:val="22"/>
          <w:szCs w:val="22"/>
          <w:bdr w:val="none" w:sz="0" w:space="0" w:color="auto" w:frame="1"/>
        </w:rPr>
        <w:t>cmd</w:t>
      </w:r>
      <w:proofErr w:type="spellEnd"/>
      <w:r w:rsidRPr="00356FB8">
        <w:rPr>
          <w:rFonts w:ascii="Trebuchet MS" w:hAnsi="Trebuchet MS" w:cs="Arial"/>
          <w:color w:val="555555"/>
          <w:sz w:val="22"/>
          <w:szCs w:val="22"/>
        </w:rPr>
        <w:t> command has just been created for this purpose.</w:t>
      </w:r>
      <w:r w:rsidRPr="00356FB8">
        <w:rPr>
          <w:rFonts w:ascii="Trebuchet MS" w:hAnsi="Trebuchet MS" w:cs="Arial"/>
          <w:color w:val="555555"/>
          <w:sz w:val="22"/>
          <w:szCs w:val="22"/>
        </w:rPr>
        <w:br/>
        <w:t>For instance, to open the </w:t>
      </w:r>
      <w:proofErr w:type="spellStart"/>
      <w:r w:rsidRPr="00356FB8">
        <w:rPr>
          <w:rStyle w:val="Strong"/>
          <w:rFonts w:ascii="Trebuchet MS" w:eastAsiaTheme="majorEastAsia" w:hAnsi="Trebuchet MS" w:cs="Arial"/>
          <w:color w:val="555555"/>
          <w:sz w:val="22"/>
          <w:szCs w:val="22"/>
          <w:bdr w:val="none" w:sz="0" w:space="0" w:color="auto" w:frame="1"/>
        </w:rPr>
        <w:t>tcp</w:t>
      </w:r>
      <w:proofErr w:type="spellEnd"/>
      <w:r w:rsidRPr="00356FB8">
        <w:rPr>
          <w:rStyle w:val="Strong"/>
          <w:rFonts w:ascii="Trebuchet MS" w:eastAsiaTheme="majorEastAsia" w:hAnsi="Trebuchet MS" w:cs="Arial"/>
          <w:color w:val="555555"/>
          <w:sz w:val="22"/>
          <w:szCs w:val="22"/>
          <w:bdr w:val="none" w:sz="0" w:space="0" w:color="auto" w:frame="1"/>
        </w:rPr>
        <w:t xml:space="preserve"> port 22</w:t>
      </w:r>
      <w:r w:rsidRPr="00356FB8">
        <w:rPr>
          <w:rFonts w:ascii="Trebuchet MS" w:hAnsi="Trebuchet MS" w:cs="Arial"/>
          <w:color w:val="555555"/>
          <w:sz w:val="22"/>
          <w:szCs w:val="22"/>
        </w:rPr>
        <w:t>, you would type in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sysconfig</w:t>
      </w:r>
      <w:proofErr w:type="spellEnd"/>
      <w:r w:rsidRPr="00356FB8">
        <w:rPr>
          <w:rStyle w:val="Strong"/>
          <w:rFonts w:ascii="Trebuchet MS" w:eastAsiaTheme="majorEastAsia" w:hAnsi="Trebuchet MS" w:cs="Arial"/>
          <w:color w:val="555555"/>
          <w:sz w:val="22"/>
          <w:szCs w:val="22"/>
          <w:bdr w:val="none" w:sz="0" w:space="0" w:color="auto" w:frame="1"/>
        </w:rPr>
        <w:t>/iptables</w:t>
      </w:r>
      <w:r w:rsidRPr="00356FB8">
        <w:rPr>
          <w:rFonts w:ascii="Trebuchet MS" w:hAnsi="Trebuchet MS" w:cs="Arial"/>
          <w:color w:val="555555"/>
          <w:sz w:val="22"/>
          <w:szCs w:val="22"/>
        </w:rPr>
        <w:t> file:</w:t>
      </w:r>
    </w:p>
    <w:p w14:paraId="7FA1BB3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Style w:val="Strong"/>
          <w:rFonts w:ascii="Trebuchet MS" w:eastAsiaTheme="majorEastAsia" w:hAnsi="Trebuchet MS"/>
          <w:color w:val="555555"/>
          <w:sz w:val="22"/>
          <w:szCs w:val="22"/>
          <w:bdr w:val="none" w:sz="0" w:space="0" w:color="auto" w:frame="1"/>
        </w:rPr>
        <w:t xml:space="preserve">-A INPUT -p </w:t>
      </w:r>
      <w:proofErr w:type="spellStart"/>
      <w:r w:rsidRPr="00356FB8">
        <w:rPr>
          <w:rStyle w:val="Strong"/>
          <w:rFonts w:ascii="Trebuchet MS" w:eastAsiaTheme="majorEastAsia" w:hAnsi="Trebuchet MS"/>
          <w:color w:val="555555"/>
          <w:sz w:val="22"/>
          <w:szCs w:val="22"/>
          <w:bdr w:val="none" w:sz="0" w:space="0" w:color="auto" w:frame="1"/>
        </w:rPr>
        <w:t>tcp</w:t>
      </w:r>
      <w:proofErr w:type="spellEnd"/>
      <w:r w:rsidRPr="00356FB8">
        <w:rPr>
          <w:rStyle w:val="Strong"/>
          <w:rFonts w:ascii="Trebuchet MS" w:eastAsiaTheme="majorEastAsia" w:hAnsi="Trebuchet MS"/>
          <w:color w:val="555555"/>
          <w:sz w:val="22"/>
          <w:szCs w:val="22"/>
          <w:bdr w:val="none" w:sz="0" w:space="0" w:color="auto" w:frame="1"/>
        </w:rPr>
        <w:t xml:space="preserve"> -m state --</w:t>
      </w:r>
      <w:proofErr w:type="spellStart"/>
      <w:r w:rsidRPr="00356FB8">
        <w:rPr>
          <w:rStyle w:val="Strong"/>
          <w:rFonts w:ascii="Trebuchet MS" w:eastAsiaTheme="majorEastAsia" w:hAnsi="Trebuchet MS"/>
          <w:color w:val="555555"/>
          <w:sz w:val="22"/>
          <w:szCs w:val="22"/>
          <w:bdr w:val="none" w:sz="0" w:space="0" w:color="auto" w:frame="1"/>
        </w:rPr>
        <w:t>state</w:t>
      </w:r>
      <w:proofErr w:type="spellEnd"/>
      <w:r w:rsidRPr="00356FB8">
        <w:rPr>
          <w:rStyle w:val="Strong"/>
          <w:rFonts w:ascii="Trebuchet MS" w:eastAsiaTheme="majorEastAsia" w:hAnsi="Trebuchet MS"/>
          <w:color w:val="555555"/>
          <w:sz w:val="22"/>
          <w:szCs w:val="22"/>
          <w:bdr w:val="none" w:sz="0" w:space="0" w:color="auto" w:frame="1"/>
        </w:rPr>
        <w:t xml:space="preserve"> NEW -m </w:t>
      </w:r>
      <w:proofErr w:type="spellStart"/>
      <w:r w:rsidRPr="00356FB8">
        <w:rPr>
          <w:rStyle w:val="Strong"/>
          <w:rFonts w:ascii="Trebuchet MS" w:eastAsiaTheme="majorEastAsia" w:hAnsi="Trebuchet MS"/>
          <w:color w:val="555555"/>
          <w:sz w:val="22"/>
          <w:szCs w:val="22"/>
          <w:bdr w:val="none" w:sz="0" w:space="0" w:color="auto" w:frame="1"/>
        </w:rPr>
        <w:t>tcp</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dport</w:t>
      </w:r>
      <w:proofErr w:type="spellEnd"/>
      <w:r w:rsidRPr="00356FB8">
        <w:rPr>
          <w:rStyle w:val="Strong"/>
          <w:rFonts w:ascii="Trebuchet MS" w:eastAsiaTheme="majorEastAsia" w:hAnsi="Trebuchet MS"/>
          <w:color w:val="555555"/>
          <w:sz w:val="22"/>
          <w:szCs w:val="22"/>
          <w:bdr w:val="none" w:sz="0" w:space="0" w:color="auto" w:frame="1"/>
        </w:rPr>
        <w:t xml:space="preserve"> 22 -j ACCEPT</w:t>
      </w:r>
    </w:p>
    <w:p w14:paraId="7A98E0C8"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Instead, you can now execute the following command:</w:t>
      </w:r>
    </w:p>
    <w:p w14:paraId="55F45FC0"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firewall-offline-</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--direct --add-rule ipv4 filter INPUT 0 -p </w:t>
      </w:r>
      <w:proofErr w:type="spellStart"/>
      <w:r w:rsidRPr="00356FB8">
        <w:rPr>
          <w:rStyle w:val="Strong"/>
          <w:rFonts w:ascii="Trebuchet MS" w:eastAsiaTheme="majorEastAsia" w:hAnsi="Trebuchet MS"/>
          <w:color w:val="555555"/>
          <w:sz w:val="22"/>
          <w:szCs w:val="22"/>
          <w:bdr w:val="none" w:sz="0" w:space="0" w:color="auto" w:frame="1"/>
        </w:rPr>
        <w:t>tcp</w:t>
      </w:r>
      <w:proofErr w:type="spellEnd"/>
      <w:r w:rsidRPr="00356FB8">
        <w:rPr>
          <w:rStyle w:val="Strong"/>
          <w:rFonts w:ascii="Trebuchet MS" w:eastAsiaTheme="majorEastAsia" w:hAnsi="Trebuchet MS"/>
          <w:color w:val="555555"/>
          <w:sz w:val="22"/>
          <w:szCs w:val="22"/>
          <w:bdr w:val="none" w:sz="0" w:space="0" w:color="auto" w:frame="1"/>
        </w:rPr>
        <w:t xml:space="preserve"> -m state --</w:t>
      </w:r>
      <w:proofErr w:type="spellStart"/>
      <w:r w:rsidRPr="00356FB8">
        <w:rPr>
          <w:rStyle w:val="Strong"/>
          <w:rFonts w:ascii="Trebuchet MS" w:eastAsiaTheme="majorEastAsia" w:hAnsi="Trebuchet MS"/>
          <w:color w:val="555555"/>
          <w:sz w:val="22"/>
          <w:szCs w:val="22"/>
          <w:bdr w:val="none" w:sz="0" w:space="0" w:color="auto" w:frame="1"/>
        </w:rPr>
        <w:t>state</w:t>
      </w:r>
      <w:proofErr w:type="spellEnd"/>
      <w:r w:rsidRPr="00356FB8">
        <w:rPr>
          <w:rStyle w:val="Strong"/>
          <w:rFonts w:ascii="Trebuchet MS" w:eastAsiaTheme="majorEastAsia" w:hAnsi="Trebuchet MS"/>
          <w:color w:val="555555"/>
          <w:sz w:val="22"/>
          <w:szCs w:val="22"/>
          <w:bdr w:val="none" w:sz="0" w:space="0" w:color="auto" w:frame="1"/>
        </w:rPr>
        <w:t xml:space="preserve"> NEW -m </w:t>
      </w:r>
      <w:proofErr w:type="spellStart"/>
      <w:r w:rsidRPr="00356FB8">
        <w:rPr>
          <w:rStyle w:val="Strong"/>
          <w:rFonts w:ascii="Trebuchet MS" w:eastAsiaTheme="majorEastAsia" w:hAnsi="Trebuchet MS"/>
          <w:color w:val="555555"/>
          <w:sz w:val="22"/>
          <w:szCs w:val="22"/>
          <w:bdr w:val="none" w:sz="0" w:space="0" w:color="auto" w:frame="1"/>
        </w:rPr>
        <w:t>tcp</w:t>
      </w:r>
      <w:proofErr w:type="spellEnd"/>
      <w:r w:rsidRPr="00356FB8">
        <w:rPr>
          <w:rStyle w:val="Strong"/>
          <w:rFonts w:ascii="Trebuchet MS" w:eastAsiaTheme="majorEastAsia" w:hAnsi="Trebuchet MS"/>
          <w:color w:val="555555"/>
          <w:sz w:val="22"/>
          <w:szCs w:val="22"/>
          <w:bdr w:val="none" w:sz="0" w:space="0" w:color="auto" w:frame="1"/>
        </w:rPr>
        <w:t xml:space="preserve"> --</w:t>
      </w:r>
      <w:proofErr w:type="spellStart"/>
      <w:r w:rsidRPr="00356FB8">
        <w:rPr>
          <w:rStyle w:val="Strong"/>
          <w:rFonts w:ascii="Trebuchet MS" w:eastAsiaTheme="majorEastAsia" w:hAnsi="Trebuchet MS"/>
          <w:color w:val="555555"/>
          <w:sz w:val="22"/>
          <w:szCs w:val="22"/>
          <w:bdr w:val="none" w:sz="0" w:space="0" w:color="auto" w:frame="1"/>
        </w:rPr>
        <w:t>dport</w:t>
      </w:r>
      <w:proofErr w:type="spellEnd"/>
      <w:r w:rsidRPr="00356FB8">
        <w:rPr>
          <w:rStyle w:val="Strong"/>
          <w:rFonts w:ascii="Trebuchet MS" w:eastAsiaTheme="majorEastAsia" w:hAnsi="Trebuchet MS"/>
          <w:color w:val="555555"/>
          <w:sz w:val="22"/>
          <w:szCs w:val="22"/>
          <w:bdr w:val="none" w:sz="0" w:space="0" w:color="auto" w:frame="1"/>
        </w:rPr>
        <w:t xml:space="preserve"> 22 -j ACCEPT</w:t>
      </w:r>
    </w:p>
    <w:p w14:paraId="1B0A35C6"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Configuration Backup</w:t>
      </w:r>
    </w:p>
    <w:p w14:paraId="71BDAB6B"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store the current configuration into files, type:</w:t>
      </w:r>
    </w:p>
    <w:p w14:paraId="14661472"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iptables -S &gt; firewalld_rules_ipv4</w:t>
      </w:r>
    </w:p>
    <w:p w14:paraId="2B2B148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ip6tables -S &gt; firewalld_rules_ipv6</w:t>
      </w:r>
    </w:p>
    <w:p w14:paraId="2EBF8B4F"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Debugging Tips</w:t>
      </w:r>
    </w:p>
    <w:p w14:paraId="055030BE"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To better understand how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works, assign the </w:t>
      </w:r>
      <w:r w:rsidRPr="00356FB8">
        <w:rPr>
          <w:rStyle w:val="Strong"/>
          <w:rFonts w:ascii="Trebuchet MS" w:eastAsiaTheme="majorEastAsia" w:hAnsi="Trebuchet MS" w:cs="Arial"/>
          <w:color w:val="555555"/>
          <w:sz w:val="22"/>
          <w:szCs w:val="22"/>
          <w:bdr w:val="none" w:sz="0" w:space="0" w:color="auto" w:frame="1"/>
        </w:rPr>
        <w:t>‘–debug’</w:t>
      </w:r>
      <w:r w:rsidRPr="00356FB8">
        <w:rPr>
          <w:rFonts w:ascii="Trebuchet MS" w:hAnsi="Trebuchet MS" w:cs="Arial"/>
          <w:color w:val="555555"/>
          <w:sz w:val="22"/>
          <w:szCs w:val="22"/>
        </w:rPr>
        <w:t> value to the </w:t>
      </w:r>
      <w:r w:rsidRPr="00356FB8">
        <w:rPr>
          <w:rStyle w:val="Strong"/>
          <w:rFonts w:ascii="Trebuchet MS" w:eastAsiaTheme="majorEastAsia" w:hAnsi="Trebuchet MS" w:cs="Arial"/>
          <w:color w:val="555555"/>
          <w:sz w:val="22"/>
          <w:szCs w:val="22"/>
          <w:bdr w:val="none" w:sz="0" w:space="0" w:color="auto" w:frame="1"/>
        </w:rPr>
        <w:t>FIREWALLD_ARGS</w:t>
      </w:r>
      <w:r w:rsidRPr="00356FB8">
        <w:rPr>
          <w:rFonts w:ascii="Trebuchet MS" w:hAnsi="Trebuchet MS" w:cs="Arial"/>
          <w:color w:val="555555"/>
          <w:sz w:val="22"/>
          <w:szCs w:val="22"/>
        </w:rPr>
        <w:t> variable in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sysconfig</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file:</w:t>
      </w:r>
    </w:p>
    <w:p w14:paraId="706A90BC"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Fonts w:ascii="Trebuchet MS" w:hAnsi="Trebuchet MS"/>
          <w:color w:val="555555"/>
          <w:sz w:val="22"/>
          <w:szCs w:val="22"/>
        </w:rPr>
        <w:t>firewalld</w:t>
      </w:r>
      <w:proofErr w:type="spellEnd"/>
      <w:r w:rsidRPr="00356FB8">
        <w:rPr>
          <w:rFonts w:ascii="Trebuchet MS" w:hAnsi="Trebuchet MS"/>
          <w:color w:val="555555"/>
          <w:sz w:val="22"/>
          <w:szCs w:val="22"/>
        </w:rPr>
        <w:t xml:space="preserve"> command line </w:t>
      </w:r>
      <w:proofErr w:type="spellStart"/>
      <w:r w:rsidRPr="00356FB8">
        <w:rPr>
          <w:rFonts w:ascii="Trebuchet MS" w:hAnsi="Trebuchet MS"/>
          <w:color w:val="555555"/>
          <w:sz w:val="22"/>
          <w:szCs w:val="22"/>
        </w:rPr>
        <w:t>args</w:t>
      </w:r>
      <w:proofErr w:type="spellEnd"/>
    </w:p>
    <w:p w14:paraId="433F607A"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proofErr w:type="spellStart"/>
      <w:r w:rsidRPr="00356FB8">
        <w:rPr>
          <w:rFonts w:ascii="Trebuchet MS" w:hAnsi="Trebuchet MS"/>
          <w:color w:val="555555"/>
          <w:sz w:val="22"/>
          <w:szCs w:val="22"/>
        </w:rPr>
        <w:t>possile</w:t>
      </w:r>
      <w:proofErr w:type="spellEnd"/>
      <w:r w:rsidRPr="00356FB8">
        <w:rPr>
          <w:rFonts w:ascii="Trebuchet MS" w:hAnsi="Trebuchet MS"/>
          <w:color w:val="555555"/>
          <w:sz w:val="22"/>
          <w:szCs w:val="22"/>
        </w:rPr>
        <w:t xml:space="preserve"> values: --debug</w:t>
      </w:r>
    </w:p>
    <w:p w14:paraId="7164FC9D"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FIREWALLD_ARGS='--debug'</w:t>
      </w:r>
    </w:p>
    <w:p w14:paraId="4A3BFA23"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Restart the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 </w:t>
      </w:r>
      <w:r w:rsidRPr="00356FB8">
        <w:rPr>
          <w:rFonts w:ascii="Trebuchet MS" w:hAnsi="Trebuchet MS" w:cs="Arial"/>
          <w:color w:val="555555"/>
          <w:sz w:val="22"/>
          <w:szCs w:val="22"/>
        </w:rPr>
        <w:t>daemon:</w:t>
      </w:r>
    </w:p>
    <w:p w14:paraId="79F7E827"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lastRenderedPageBreak/>
        <w:t xml:space="preserve"># </w:t>
      </w:r>
      <w:proofErr w:type="spellStart"/>
      <w:r w:rsidRPr="00356FB8">
        <w:rPr>
          <w:rStyle w:val="Strong"/>
          <w:rFonts w:ascii="Trebuchet MS" w:eastAsiaTheme="majorEastAsia" w:hAnsi="Trebuchet MS"/>
          <w:color w:val="555555"/>
          <w:sz w:val="22"/>
          <w:szCs w:val="22"/>
          <w:bdr w:val="none" w:sz="0" w:space="0" w:color="auto" w:frame="1"/>
        </w:rPr>
        <w:t>systemctl</w:t>
      </w:r>
      <w:proofErr w:type="spellEnd"/>
      <w:r w:rsidRPr="00356FB8">
        <w:rPr>
          <w:rStyle w:val="Strong"/>
          <w:rFonts w:ascii="Trebuchet MS" w:eastAsiaTheme="majorEastAsia" w:hAnsi="Trebuchet MS"/>
          <w:color w:val="555555"/>
          <w:sz w:val="22"/>
          <w:szCs w:val="22"/>
          <w:bdr w:val="none" w:sz="0" w:space="0" w:color="auto" w:frame="1"/>
        </w:rPr>
        <w:t xml:space="preserve"> restart </w:t>
      </w:r>
      <w:proofErr w:type="spellStart"/>
      <w:r w:rsidRPr="00356FB8">
        <w:rPr>
          <w:rStyle w:val="Strong"/>
          <w:rFonts w:ascii="Trebuchet MS" w:eastAsiaTheme="majorEastAsia" w:hAnsi="Trebuchet MS"/>
          <w:color w:val="555555"/>
          <w:sz w:val="22"/>
          <w:szCs w:val="22"/>
          <w:bdr w:val="none" w:sz="0" w:space="0" w:color="auto" w:frame="1"/>
        </w:rPr>
        <w:t>firewalld</w:t>
      </w:r>
      <w:proofErr w:type="spellEnd"/>
    </w:p>
    <w:p w14:paraId="36921F66"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Messages will be written into the </w:t>
      </w:r>
      <w:r w:rsidRPr="00356FB8">
        <w:rPr>
          <w:rStyle w:val="Strong"/>
          <w:rFonts w:ascii="Trebuchet MS" w:eastAsiaTheme="majorEastAsia" w:hAnsi="Trebuchet MS" w:cs="Arial"/>
          <w:color w:val="555555"/>
          <w:sz w:val="22"/>
          <w:szCs w:val="22"/>
          <w:bdr w:val="none" w:sz="0" w:space="0" w:color="auto" w:frame="1"/>
        </w:rPr>
        <w:t>/var/log/</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Fonts w:ascii="Trebuchet MS" w:hAnsi="Trebuchet MS" w:cs="Arial"/>
          <w:color w:val="555555"/>
          <w:sz w:val="22"/>
          <w:szCs w:val="22"/>
        </w:rPr>
        <w:t> file.</w:t>
      </w:r>
    </w:p>
    <w:p w14:paraId="1ECB5004"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Also, with the </w:t>
      </w:r>
      <w:r w:rsidRPr="00356FB8">
        <w:rPr>
          <w:rStyle w:val="Strong"/>
          <w:rFonts w:ascii="Trebuchet MS" w:eastAsiaTheme="majorEastAsia" w:hAnsi="Trebuchet MS" w:cs="Arial"/>
          <w:color w:val="555555"/>
          <w:sz w:val="22"/>
          <w:szCs w:val="22"/>
          <w:bdr w:val="none" w:sz="0" w:space="0" w:color="auto" w:frame="1"/>
        </w:rPr>
        <w:t>RHEL 7.3</w:t>
      </w:r>
      <w:r w:rsidRPr="00356FB8">
        <w:rPr>
          <w:rFonts w:ascii="Trebuchet MS" w:hAnsi="Trebuchet MS" w:cs="Arial"/>
          <w:color w:val="555555"/>
          <w:sz w:val="22"/>
          <w:szCs w:val="22"/>
        </w:rPr>
        <w:t> release comes the </w:t>
      </w:r>
      <w:proofErr w:type="spellStart"/>
      <w:r w:rsidRPr="00356FB8">
        <w:rPr>
          <w:rStyle w:val="Strong"/>
          <w:rFonts w:ascii="Trebuchet MS" w:eastAsiaTheme="majorEastAsia" w:hAnsi="Trebuchet MS" w:cs="Arial"/>
          <w:color w:val="555555"/>
          <w:sz w:val="22"/>
          <w:szCs w:val="22"/>
          <w:bdr w:val="none" w:sz="0" w:space="0" w:color="auto" w:frame="1"/>
        </w:rPr>
        <w:t>LogDenied</w:t>
      </w:r>
      <w:proofErr w:type="spellEnd"/>
      <w:r w:rsidRPr="00356FB8">
        <w:rPr>
          <w:rFonts w:ascii="Trebuchet MS" w:hAnsi="Trebuchet MS" w:cs="Arial"/>
          <w:color w:val="555555"/>
          <w:sz w:val="22"/>
          <w:szCs w:val="22"/>
        </w:rPr>
        <w:t> directive in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firewalld.conf</w:t>
      </w:r>
      <w:proofErr w:type="spellEnd"/>
      <w:r w:rsidRPr="00356FB8">
        <w:rPr>
          <w:rFonts w:ascii="Trebuchet MS" w:hAnsi="Trebuchet MS" w:cs="Arial"/>
          <w:color w:val="555555"/>
          <w:sz w:val="22"/>
          <w:szCs w:val="22"/>
        </w:rPr>
        <w:t> file.</w:t>
      </w:r>
      <w:r w:rsidRPr="00356FB8">
        <w:rPr>
          <w:rFonts w:ascii="Trebuchet MS" w:hAnsi="Trebuchet MS" w:cs="Arial"/>
          <w:color w:val="555555"/>
          <w:sz w:val="22"/>
          <w:szCs w:val="22"/>
        </w:rPr>
        <w:br/>
        <w:t>This directive adds logging rules right before reject and drop rules in the </w:t>
      </w:r>
      <w:r w:rsidRPr="00356FB8">
        <w:rPr>
          <w:rStyle w:val="Strong"/>
          <w:rFonts w:ascii="Trebuchet MS" w:eastAsiaTheme="majorEastAsia" w:hAnsi="Trebuchet MS" w:cs="Arial"/>
          <w:color w:val="555555"/>
          <w:sz w:val="22"/>
          <w:szCs w:val="22"/>
          <w:bdr w:val="none" w:sz="0" w:space="0" w:color="auto" w:frame="1"/>
        </w:rPr>
        <w:t>INPUT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FORWARD</w:t>
      </w:r>
      <w:r w:rsidRPr="00356FB8">
        <w:rPr>
          <w:rFonts w:ascii="Trebuchet MS" w:hAnsi="Trebuchet MS" w:cs="Arial"/>
          <w:color w:val="555555"/>
          <w:sz w:val="22"/>
          <w:szCs w:val="22"/>
        </w:rPr>
        <w:t> and </w:t>
      </w:r>
      <w:r w:rsidRPr="00356FB8">
        <w:rPr>
          <w:rStyle w:val="Strong"/>
          <w:rFonts w:ascii="Trebuchet MS" w:eastAsiaTheme="majorEastAsia" w:hAnsi="Trebuchet MS" w:cs="Arial"/>
          <w:color w:val="555555"/>
          <w:sz w:val="22"/>
          <w:szCs w:val="22"/>
          <w:bdr w:val="none" w:sz="0" w:space="0" w:color="auto" w:frame="1"/>
        </w:rPr>
        <w:t>OUTPUT</w:t>
      </w:r>
      <w:r w:rsidRPr="00356FB8">
        <w:rPr>
          <w:rFonts w:ascii="Trebuchet MS" w:hAnsi="Trebuchet MS" w:cs="Arial"/>
          <w:color w:val="555555"/>
          <w:sz w:val="22"/>
          <w:szCs w:val="22"/>
        </w:rPr>
        <w:t> chains for the default rules and also final reject and drop rules in zones.</w:t>
      </w:r>
      <w:r w:rsidRPr="00356FB8">
        <w:rPr>
          <w:rFonts w:ascii="Trebuchet MS" w:hAnsi="Trebuchet MS" w:cs="Arial"/>
          <w:color w:val="555555"/>
          <w:sz w:val="22"/>
          <w:szCs w:val="22"/>
        </w:rPr>
        <w:br/>
        <w:t>Possible values are: </w:t>
      </w:r>
      <w:r w:rsidRPr="00356FB8">
        <w:rPr>
          <w:rStyle w:val="Strong"/>
          <w:rFonts w:ascii="Trebuchet MS" w:eastAsiaTheme="majorEastAsia" w:hAnsi="Trebuchet MS" w:cs="Arial"/>
          <w:color w:val="555555"/>
          <w:sz w:val="22"/>
          <w:szCs w:val="22"/>
          <w:bdr w:val="none" w:sz="0" w:space="0" w:color="auto" w:frame="1"/>
        </w:rPr>
        <w:t>all</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unicast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broadcast</w:t>
      </w:r>
      <w:r w:rsidRPr="00356FB8">
        <w:rPr>
          <w:rFonts w:ascii="Trebuchet MS" w:hAnsi="Trebuchet MS" w:cs="Arial"/>
          <w:color w:val="555555"/>
          <w:sz w:val="22"/>
          <w:szCs w:val="22"/>
        </w:rPr>
        <w:t>, </w:t>
      </w:r>
      <w:r w:rsidRPr="00356FB8">
        <w:rPr>
          <w:rStyle w:val="Strong"/>
          <w:rFonts w:ascii="Trebuchet MS" w:eastAsiaTheme="majorEastAsia" w:hAnsi="Trebuchet MS" w:cs="Arial"/>
          <w:color w:val="555555"/>
          <w:sz w:val="22"/>
          <w:szCs w:val="22"/>
          <w:bdr w:val="none" w:sz="0" w:space="0" w:color="auto" w:frame="1"/>
        </w:rPr>
        <w:t>multicast</w:t>
      </w:r>
      <w:r w:rsidRPr="00356FB8">
        <w:rPr>
          <w:rFonts w:ascii="Trebuchet MS" w:hAnsi="Trebuchet MS" w:cs="Arial"/>
          <w:color w:val="555555"/>
          <w:sz w:val="22"/>
          <w:szCs w:val="22"/>
        </w:rPr>
        <w:t> and </w:t>
      </w:r>
      <w:r w:rsidRPr="00356FB8">
        <w:rPr>
          <w:rStyle w:val="Strong"/>
          <w:rFonts w:ascii="Trebuchet MS" w:eastAsiaTheme="majorEastAsia" w:hAnsi="Trebuchet MS" w:cs="Arial"/>
          <w:color w:val="555555"/>
          <w:sz w:val="22"/>
          <w:szCs w:val="22"/>
          <w:bdr w:val="none" w:sz="0" w:space="0" w:color="auto" w:frame="1"/>
        </w:rPr>
        <w:t>off</w:t>
      </w:r>
      <w:r w:rsidRPr="00356FB8">
        <w:rPr>
          <w:rFonts w:ascii="Trebuchet MS" w:hAnsi="Trebuchet MS" w:cs="Arial"/>
          <w:color w:val="555555"/>
          <w:sz w:val="22"/>
          <w:szCs w:val="22"/>
        </w:rPr>
        <w:t> (value by default).</w:t>
      </w:r>
    </w:p>
    <w:p w14:paraId="78C979A0"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Reload the </w:t>
      </w:r>
      <w:proofErr w:type="spellStart"/>
      <w:r w:rsidRPr="00356FB8">
        <w:rPr>
          <w:rStyle w:val="Strong"/>
          <w:rFonts w:ascii="Trebuchet MS" w:eastAsiaTheme="majorEastAsia" w:hAnsi="Trebuchet MS" w:cs="Arial"/>
          <w:color w:val="555555"/>
          <w:sz w:val="22"/>
          <w:szCs w:val="22"/>
          <w:bdr w:val="none" w:sz="0" w:space="0" w:color="auto" w:frame="1"/>
        </w:rPr>
        <w:t>Firewalld</w:t>
      </w:r>
      <w:proofErr w:type="spellEnd"/>
      <w:r w:rsidRPr="00356FB8">
        <w:rPr>
          <w:rStyle w:val="Strong"/>
          <w:rFonts w:ascii="Trebuchet MS" w:eastAsiaTheme="majorEastAsia" w:hAnsi="Trebuchet MS" w:cs="Arial"/>
          <w:color w:val="555555"/>
          <w:sz w:val="22"/>
          <w:szCs w:val="22"/>
          <w:bdr w:val="none" w:sz="0" w:space="0" w:color="auto" w:frame="1"/>
        </w:rPr>
        <w:t> </w:t>
      </w:r>
      <w:r w:rsidRPr="00356FB8">
        <w:rPr>
          <w:rFonts w:ascii="Trebuchet MS" w:hAnsi="Trebuchet MS" w:cs="Arial"/>
          <w:color w:val="555555"/>
          <w:sz w:val="22"/>
          <w:szCs w:val="22"/>
        </w:rPr>
        <w:t>configuration:</w:t>
      </w:r>
    </w:p>
    <w:p w14:paraId="644BD699" w14:textId="77777777" w:rsidR="00356FB8" w:rsidRPr="00356FB8" w:rsidRDefault="00356FB8" w:rsidP="00356FB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356FB8">
        <w:rPr>
          <w:rFonts w:ascii="Trebuchet MS" w:hAnsi="Trebuchet MS"/>
          <w:color w:val="555555"/>
          <w:sz w:val="22"/>
          <w:szCs w:val="22"/>
        </w:rPr>
        <w:t xml:space="preserve"># </w:t>
      </w:r>
      <w:r w:rsidRPr="00356FB8">
        <w:rPr>
          <w:rStyle w:val="Strong"/>
          <w:rFonts w:ascii="Trebuchet MS" w:eastAsiaTheme="majorEastAsia" w:hAnsi="Trebuchet MS"/>
          <w:color w:val="555555"/>
          <w:sz w:val="22"/>
          <w:szCs w:val="22"/>
          <w:bdr w:val="none" w:sz="0" w:space="0" w:color="auto" w:frame="1"/>
        </w:rPr>
        <w:t>firewall-</w:t>
      </w:r>
      <w:proofErr w:type="spellStart"/>
      <w:r w:rsidRPr="00356FB8">
        <w:rPr>
          <w:rStyle w:val="Strong"/>
          <w:rFonts w:ascii="Trebuchet MS" w:eastAsiaTheme="majorEastAsia" w:hAnsi="Trebuchet MS"/>
          <w:color w:val="555555"/>
          <w:sz w:val="22"/>
          <w:szCs w:val="22"/>
          <w:bdr w:val="none" w:sz="0" w:space="0" w:color="auto" w:frame="1"/>
        </w:rPr>
        <w:t>cmd</w:t>
      </w:r>
      <w:proofErr w:type="spellEnd"/>
      <w:r w:rsidRPr="00356FB8">
        <w:rPr>
          <w:rStyle w:val="Strong"/>
          <w:rFonts w:ascii="Trebuchet MS" w:eastAsiaTheme="majorEastAsia" w:hAnsi="Trebuchet MS"/>
          <w:color w:val="555555"/>
          <w:sz w:val="22"/>
          <w:szCs w:val="22"/>
          <w:bdr w:val="none" w:sz="0" w:space="0" w:color="auto" w:frame="1"/>
        </w:rPr>
        <w:t xml:space="preserve"> --reload</w:t>
      </w:r>
    </w:p>
    <w:p w14:paraId="4C74A5F1"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Note: Messages will be written into the </w:t>
      </w:r>
      <w:r w:rsidRPr="00356FB8">
        <w:rPr>
          <w:rStyle w:val="Strong"/>
          <w:rFonts w:ascii="Trebuchet MS" w:eastAsiaTheme="majorEastAsia" w:hAnsi="Trebuchet MS" w:cs="Arial"/>
          <w:color w:val="555555"/>
          <w:sz w:val="22"/>
          <w:szCs w:val="22"/>
          <w:bdr w:val="none" w:sz="0" w:space="0" w:color="auto" w:frame="1"/>
        </w:rPr>
        <w:t>/var/log/messages</w:t>
      </w:r>
      <w:r w:rsidRPr="00356FB8">
        <w:rPr>
          <w:rFonts w:ascii="Trebuchet MS" w:hAnsi="Trebuchet MS" w:cs="Arial"/>
          <w:color w:val="555555"/>
          <w:sz w:val="22"/>
          <w:szCs w:val="22"/>
        </w:rPr>
        <w:t> file. If you also want messages to be written in a file called </w:t>
      </w:r>
      <w:r w:rsidRPr="00356FB8">
        <w:rPr>
          <w:rStyle w:val="Strong"/>
          <w:rFonts w:ascii="Trebuchet MS" w:eastAsiaTheme="majorEastAsia" w:hAnsi="Trebuchet MS" w:cs="Arial"/>
          <w:color w:val="555555"/>
          <w:sz w:val="22"/>
          <w:szCs w:val="22"/>
          <w:bdr w:val="none" w:sz="0" w:space="0" w:color="auto" w:frame="1"/>
        </w:rPr>
        <w:t>/var/log/custom.log</w:t>
      </w:r>
      <w:r w:rsidRPr="00356FB8">
        <w:rPr>
          <w:rFonts w:ascii="Trebuchet MS" w:hAnsi="Trebuchet MS" w:cs="Arial"/>
          <w:color w:val="555555"/>
          <w:sz w:val="22"/>
          <w:szCs w:val="22"/>
        </w:rPr>
        <w:t>, edit the </w:t>
      </w:r>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etc</w:t>
      </w:r>
      <w:proofErr w:type="spellEnd"/>
      <w:r w:rsidRPr="00356FB8">
        <w:rPr>
          <w:rStyle w:val="Strong"/>
          <w:rFonts w:ascii="Trebuchet MS" w:eastAsiaTheme="majorEastAsia" w:hAnsi="Trebuchet MS" w:cs="Arial"/>
          <w:color w:val="555555"/>
          <w:sz w:val="22"/>
          <w:szCs w:val="22"/>
          <w:bdr w:val="none" w:sz="0" w:space="0" w:color="auto" w:frame="1"/>
        </w:rPr>
        <w:t>/</w:t>
      </w:r>
      <w:proofErr w:type="spellStart"/>
      <w:r w:rsidRPr="00356FB8">
        <w:rPr>
          <w:rStyle w:val="Strong"/>
          <w:rFonts w:ascii="Trebuchet MS" w:eastAsiaTheme="majorEastAsia" w:hAnsi="Trebuchet MS" w:cs="Arial"/>
          <w:color w:val="555555"/>
          <w:sz w:val="22"/>
          <w:szCs w:val="22"/>
          <w:bdr w:val="none" w:sz="0" w:space="0" w:color="auto" w:frame="1"/>
        </w:rPr>
        <w:t>rsyslog.conf</w:t>
      </w:r>
      <w:proofErr w:type="spellEnd"/>
      <w:r w:rsidRPr="00356FB8">
        <w:rPr>
          <w:rFonts w:ascii="Trebuchet MS" w:hAnsi="Trebuchet MS" w:cs="Arial"/>
          <w:color w:val="555555"/>
          <w:sz w:val="22"/>
          <w:szCs w:val="22"/>
        </w:rPr>
        <w:t> file, add the line </w:t>
      </w:r>
      <w:proofErr w:type="spellStart"/>
      <w:proofErr w:type="gramStart"/>
      <w:r w:rsidRPr="00356FB8">
        <w:rPr>
          <w:rStyle w:val="Strong"/>
          <w:rFonts w:ascii="Trebuchet MS" w:eastAsiaTheme="majorEastAsia" w:hAnsi="Trebuchet MS" w:cs="Arial"/>
          <w:color w:val="555555"/>
          <w:sz w:val="22"/>
          <w:szCs w:val="22"/>
          <w:bdr w:val="none" w:sz="0" w:space="0" w:color="auto" w:frame="1"/>
        </w:rPr>
        <w:t>kern.warning</w:t>
      </w:r>
      <w:proofErr w:type="spellEnd"/>
      <w:proofErr w:type="gramEnd"/>
      <w:r w:rsidRPr="00356FB8">
        <w:rPr>
          <w:rStyle w:val="Strong"/>
          <w:rFonts w:ascii="Trebuchet MS" w:eastAsiaTheme="majorEastAsia" w:hAnsi="Trebuchet MS" w:cs="Arial"/>
          <w:color w:val="555555"/>
          <w:sz w:val="22"/>
          <w:szCs w:val="22"/>
          <w:bdr w:val="none" w:sz="0" w:space="0" w:color="auto" w:frame="1"/>
        </w:rPr>
        <w:t xml:space="preserve"> /var/log/custom.log</w:t>
      </w:r>
      <w:r w:rsidRPr="00356FB8">
        <w:rPr>
          <w:rFonts w:ascii="Trebuchet MS" w:hAnsi="Trebuchet MS" w:cs="Arial"/>
          <w:color w:val="555555"/>
          <w:sz w:val="22"/>
          <w:szCs w:val="22"/>
        </w:rPr>
        <w:t> and restart the </w:t>
      </w:r>
      <w:proofErr w:type="spellStart"/>
      <w:r w:rsidRPr="00356FB8">
        <w:rPr>
          <w:rStyle w:val="Strong"/>
          <w:rFonts w:ascii="Trebuchet MS" w:eastAsiaTheme="majorEastAsia" w:hAnsi="Trebuchet MS" w:cs="Arial"/>
          <w:color w:val="555555"/>
          <w:sz w:val="22"/>
          <w:szCs w:val="22"/>
          <w:bdr w:val="none" w:sz="0" w:space="0" w:color="auto" w:frame="1"/>
        </w:rPr>
        <w:t>rsyslog</w:t>
      </w:r>
      <w:proofErr w:type="spellEnd"/>
      <w:r w:rsidRPr="00356FB8">
        <w:rPr>
          <w:rFonts w:ascii="Trebuchet MS" w:hAnsi="Trebuchet MS" w:cs="Arial"/>
          <w:color w:val="555555"/>
          <w:sz w:val="22"/>
          <w:szCs w:val="22"/>
        </w:rPr>
        <w:t> configuration with </w:t>
      </w:r>
      <w:r w:rsidRPr="00356FB8">
        <w:rPr>
          <w:rStyle w:val="Strong"/>
          <w:rFonts w:ascii="Trebuchet MS" w:eastAsiaTheme="majorEastAsia" w:hAnsi="Trebuchet MS" w:cs="Arial"/>
          <w:color w:val="555555"/>
          <w:sz w:val="22"/>
          <w:szCs w:val="22"/>
          <w:bdr w:val="none" w:sz="0" w:space="0" w:color="auto" w:frame="1"/>
        </w:rPr>
        <w:t xml:space="preserve"># </w:t>
      </w:r>
      <w:proofErr w:type="spellStart"/>
      <w:r w:rsidRPr="00356FB8">
        <w:rPr>
          <w:rStyle w:val="Strong"/>
          <w:rFonts w:ascii="Trebuchet MS" w:eastAsiaTheme="majorEastAsia" w:hAnsi="Trebuchet MS" w:cs="Arial"/>
          <w:color w:val="555555"/>
          <w:sz w:val="22"/>
          <w:szCs w:val="22"/>
          <w:bdr w:val="none" w:sz="0" w:space="0" w:color="auto" w:frame="1"/>
        </w:rPr>
        <w:t>systemctl</w:t>
      </w:r>
      <w:proofErr w:type="spellEnd"/>
      <w:r w:rsidRPr="00356FB8">
        <w:rPr>
          <w:rStyle w:val="Strong"/>
          <w:rFonts w:ascii="Trebuchet MS" w:eastAsiaTheme="majorEastAsia" w:hAnsi="Trebuchet MS" w:cs="Arial"/>
          <w:color w:val="555555"/>
          <w:sz w:val="22"/>
          <w:szCs w:val="22"/>
          <w:bdr w:val="none" w:sz="0" w:space="0" w:color="auto" w:frame="1"/>
        </w:rPr>
        <w:t xml:space="preserve"> restart </w:t>
      </w:r>
      <w:proofErr w:type="spellStart"/>
      <w:r w:rsidRPr="00356FB8">
        <w:rPr>
          <w:rStyle w:val="Strong"/>
          <w:rFonts w:ascii="Trebuchet MS" w:eastAsiaTheme="majorEastAsia" w:hAnsi="Trebuchet MS" w:cs="Arial"/>
          <w:color w:val="555555"/>
          <w:sz w:val="22"/>
          <w:szCs w:val="22"/>
          <w:bdr w:val="none" w:sz="0" w:space="0" w:color="auto" w:frame="1"/>
        </w:rPr>
        <w:t>rsyslog</w:t>
      </w:r>
      <w:proofErr w:type="spellEnd"/>
    </w:p>
    <w:p w14:paraId="320ED9C8" w14:textId="77777777" w:rsidR="00356FB8" w:rsidRPr="00356FB8" w:rsidRDefault="00356FB8" w:rsidP="00356FB8">
      <w:pPr>
        <w:pStyle w:val="Heading2"/>
        <w:shd w:val="clear" w:color="auto" w:fill="FFFFFF"/>
        <w:spacing w:before="180" w:after="180" w:line="240" w:lineRule="atLeast"/>
        <w:textAlignment w:val="baseline"/>
        <w:rPr>
          <w:rFonts w:ascii="Trebuchet MS" w:hAnsi="Trebuchet MS" w:cs="Arial"/>
          <w:b/>
          <w:color w:val="555555"/>
          <w:sz w:val="22"/>
          <w:szCs w:val="22"/>
        </w:rPr>
      </w:pPr>
      <w:r w:rsidRPr="00356FB8">
        <w:rPr>
          <w:rFonts w:ascii="Trebuchet MS" w:hAnsi="Trebuchet MS" w:cs="Arial"/>
          <w:b/>
          <w:color w:val="555555"/>
          <w:sz w:val="22"/>
          <w:szCs w:val="22"/>
        </w:rPr>
        <w:t>Additional Resources</w:t>
      </w:r>
    </w:p>
    <w:p w14:paraId="7EC58F37" w14:textId="77777777" w:rsidR="00356FB8" w:rsidRPr="00356FB8" w:rsidRDefault="00356FB8" w:rsidP="00356FB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In addition, you can:</w:t>
      </w:r>
    </w:p>
    <w:p w14:paraId="7C142EB5"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read this </w:t>
      </w:r>
      <w:hyperlink r:id="rId19" w:tooltip="http://searchdatacenter.techtarget.com/tip/A-few-ways-to-configure-Linux-firewalld" w:history="1">
        <w:r w:rsidRPr="00356FB8">
          <w:rPr>
            <w:rStyle w:val="Hyperlink"/>
            <w:rFonts w:ascii="Trebuchet MS" w:hAnsi="Trebuchet MS" w:cs="Arial"/>
            <w:color w:val="0066CC"/>
            <w:bdr w:val="none" w:sz="0" w:space="0" w:color="auto" w:frame="1"/>
          </w:rPr>
          <w:t xml:space="preserve">article about </w:t>
        </w:r>
        <w:proofErr w:type="spellStart"/>
        <w:r w:rsidRPr="00356FB8">
          <w:rPr>
            <w:rStyle w:val="Hyperlink"/>
            <w:rFonts w:ascii="Trebuchet MS" w:hAnsi="Trebuchet MS" w:cs="Arial"/>
            <w:color w:val="0066CC"/>
            <w:bdr w:val="none" w:sz="0" w:space="0" w:color="auto" w:frame="1"/>
          </w:rPr>
          <w:t>Firewalld</w:t>
        </w:r>
        <w:proofErr w:type="spellEnd"/>
        <w:r w:rsidRPr="00356FB8">
          <w:rPr>
            <w:rStyle w:val="Hyperlink"/>
            <w:rFonts w:ascii="Trebuchet MS" w:hAnsi="Trebuchet MS" w:cs="Arial"/>
            <w:color w:val="0066CC"/>
            <w:bdr w:val="none" w:sz="0" w:space="0" w:color="auto" w:frame="1"/>
          </w:rPr>
          <w:t xml:space="preserve"> by Sander van </w:t>
        </w:r>
        <w:proofErr w:type="spellStart"/>
        <w:r w:rsidRPr="00356FB8">
          <w:rPr>
            <w:rStyle w:val="Hyperlink"/>
            <w:rFonts w:ascii="Trebuchet MS" w:hAnsi="Trebuchet MS" w:cs="Arial"/>
            <w:color w:val="0066CC"/>
            <w:bdr w:val="none" w:sz="0" w:space="0" w:color="auto" w:frame="1"/>
          </w:rPr>
          <w:t>Vugt</w:t>
        </w:r>
        <w:proofErr w:type="spellEnd"/>
        <w:r w:rsidRPr="00356FB8">
          <w:rPr>
            <w:rStyle w:val="Hyperlink"/>
            <w:rFonts w:ascii="Trebuchet MS" w:hAnsi="Trebuchet MS" w:cs="Arial"/>
            <w:color w:val="0066CC"/>
            <w:bdr w:val="none" w:sz="0" w:space="0" w:color="auto" w:frame="1"/>
          </w:rPr>
          <w:t>,</w:t>
        </w:r>
      </w:hyperlink>
    </w:p>
    <w:p w14:paraId="2D50CE2A"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watch </w:t>
      </w:r>
      <w:r w:rsidRPr="00356FB8">
        <w:rPr>
          <w:rStyle w:val="Strong"/>
          <w:rFonts w:ascii="Trebuchet MS" w:hAnsi="Trebuchet MS" w:cs="Arial"/>
          <w:color w:val="555555"/>
          <w:bdr w:val="none" w:sz="0" w:space="0" w:color="auto" w:frame="1"/>
        </w:rPr>
        <w:t xml:space="preserve">Thomas </w:t>
      </w:r>
      <w:proofErr w:type="spellStart"/>
      <w:r w:rsidRPr="00356FB8">
        <w:rPr>
          <w:rStyle w:val="Strong"/>
          <w:rFonts w:ascii="Trebuchet MS" w:hAnsi="Trebuchet MS" w:cs="Arial"/>
          <w:color w:val="555555"/>
          <w:bdr w:val="none" w:sz="0" w:space="0" w:color="auto" w:frame="1"/>
        </w:rPr>
        <w:t>Woerner</w:t>
      </w:r>
      <w:r w:rsidRPr="00356FB8">
        <w:rPr>
          <w:rFonts w:ascii="Trebuchet MS" w:hAnsi="Trebuchet MS" w:cs="Arial"/>
          <w:color w:val="555555"/>
        </w:rPr>
        <w:t>‘s</w:t>
      </w:r>
      <w:proofErr w:type="spellEnd"/>
      <w:r w:rsidRPr="00356FB8">
        <w:rPr>
          <w:rFonts w:ascii="Trebuchet MS" w:hAnsi="Trebuchet MS" w:cs="Arial"/>
          <w:color w:val="555555"/>
        </w:rPr>
        <w:t xml:space="preserve"> video about </w:t>
      </w:r>
      <w:proofErr w:type="spellStart"/>
      <w:r w:rsidRPr="00356FB8">
        <w:rPr>
          <w:rFonts w:ascii="Trebuchet MS" w:hAnsi="Trebuchet MS" w:cs="Arial"/>
          <w:color w:val="555555"/>
        </w:rPr>
        <w:fldChar w:fldCharType="begin"/>
      </w:r>
      <w:r w:rsidRPr="00356FB8">
        <w:rPr>
          <w:rFonts w:ascii="Trebuchet MS" w:hAnsi="Trebuchet MS" w:cs="Arial"/>
          <w:color w:val="555555"/>
        </w:rPr>
        <w:instrText xml:space="preserve"> HYPERLINK "https://www.youtube.com/watch?v=L8rwSqONmCY" \l "t=4m45s" \o "https://www.youtube.com/watch?v=L8rwSqONmCY#t=4m45s" </w:instrText>
      </w:r>
      <w:r w:rsidRPr="00356FB8">
        <w:rPr>
          <w:rFonts w:ascii="Trebuchet MS" w:hAnsi="Trebuchet MS" w:cs="Arial"/>
          <w:color w:val="555555"/>
        </w:rPr>
        <w:fldChar w:fldCharType="separate"/>
      </w:r>
      <w:r w:rsidRPr="00356FB8">
        <w:rPr>
          <w:rStyle w:val="Hyperlink"/>
          <w:rFonts w:ascii="Trebuchet MS" w:hAnsi="Trebuchet MS" w:cs="Arial"/>
          <w:color w:val="0066CC"/>
          <w:bdr w:val="none" w:sz="0" w:space="0" w:color="auto" w:frame="1"/>
        </w:rPr>
        <w:t>Firewalld</w:t>
      </w:r>
      <w:proofErr w:type="spellEnd"/>
      <w:r w:rsidRPr="00356FB8">
        <w:rPr>
          <w:rStyle w:val="Hyperlink"/>
          <w:rFonts w:ascii="Trebuchet MS" w:hAnsi="Trebuchet MS" w:cs="Arial"/>
          <w:color w:val="0066CC"/>
          <w:bdr w:val="none" w:sz="0" w:space="0" w:color="auto" w:frame="1"/>
        </w:rPr>
        <w:t>, present and future (48min/2015)</w:t>
      </w:r>
      <w:r w:rsidRPr="00356FB8">
        <w:rPr>
          <w:rFonts w:ascii="Trebuchet MS" w:hAnsi="Trebuchet MS" w:cs="Arial"/>
          <w:color w:val="555555"/>
        </w:rPr>
        <w:fldChar w:fldCharType="end"/>
      </w:r>
      <w:r w:rsidRPr="00356FB8">
        <w:rPr>
          <w:rFonts w:ascii="Trebuchet MS" w:hAnsi="Trebuchet MS" w:cs="Arial"/>
          <w:color w:val="555555"/>
        </w:rPr>
        <w:t>,</w:t>
      </w:r>
    </w:p>
    <w:p w14:paraId="1001F734"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read this </w:t>
      </w:r>
      <w:proofErr w:type="spellStart"/>
      <w:r w:rsidRPr="00356FB8">
        <w:rPr>
          <w:rFonts w:ascii="Trebuchet MS" w:hAnsi="Trebuchet MS" w:cs="Arial"/>
          <w:color w:val="555555"/>
        </w:rPr>
        <w:fldChar w:fldCharType="begin"/>
      </w:r>
      <w:r w:rsidRPr="00356FB8">
        <w:rPr>
          <w:rFonts w:ascii="Trebuchet MS" w:hAnsi="Trebuchet MS" w:cs="Arial"/>
          <w:color w:val="555555"/>
        </w:rPr>
        <w:instrText xml:space="preserve"> HYPERLINK "https://fedoraproject.org/wiki/Fail2ban_with_FirewallD" </w:instrText>
      </w:r>
      <w:r w:rsidRPr="00356FB8">
        <w:rPr>
          <w:rFonts w:ascii="Trebuchet MS" w:hAnsi="Trebuchet MS" w:cs="Arial"/>
          <w:color w:val="555555"/>
        </w:rPr>
        <w:fldChar w:fldCharType="separate"/>
      </w:r>
      <w:r w:rsidRPr="00356FB8">
        <w:rPr>
          <w:rStyle w:val="Hyperlink"/>
          <w:rFonts w:ascii="Trebuchet MS" w:hAnsi="Trebuchet MS" w:cs="Arial"/>
          <w:color w:val="0066CC"/>
          <w:bdr w:val="none" w:sz="0" w:space="0" w:color="auto" w:frame="1"/>
        </w:rPr>
        <w:t>FedoraProject</w:t>
      </w:r>
      <w:proofErr w:type="spellEnd"/>
      <w:r w:rsidRPr="00356FB8">
        <w:rPr>
          <w:rStyle w:val="Hyperlink"/>
          <w:rFonts w:ascii="Trebuchet MS" w:hAnsi="Trebuchet MS" w:cs="Arial"/>
          <w:color w:val="0066CC"/>
          <w:bdr w:val="none" w:sz="0" w:space="0" w:color="auto" w:frame="1"/>
        </w:rPr>
        <w:t xml:space="preserve"> page about Fail2ban with </w:t>
      </w:r>
      <w:proofErr w:type="spellStart"/>
      <w:r w:rsidRPr="00356FB8">
        <w:rPr>
          <w:rStyle w:val="Hyperlink"/>
          <w:rFonts w:ascii="Trebuchet MS" w:hAnsi="Trebuchet MS" w:cs="Arial"/>
          <w:color w:val="0066CC"/>
          <w:bdr w:val="none" w:sz="0" w:space="0" w:color="auto" w:frame="1"/>
        </w:rPr>
        <w:t>Firewalld</w:t>
      </w:r>
      <w:proofErr w:type="spellEnd"/>
      <w:r w:rsidRPr="00356FB8">
        <w:rPr>
          <w:rFonts w:ascii="Trebuchet MS" w:hAnsi="Trebuchet MS" w:cs="Arial"/>
          <w:color w:val="555555"/>
        </w:rPr>
        <w:fldChar w:fldCharType="end"/>
      </w:r>
      <w:r w:rsidRPr="00356FB8">
        <w:rPr>
          <w:rFonts w:ascii="Trebuchet MS" w:hAnsi="Trebuchet MS" w:cs="Arial"/>
          <w:color w:val="555555"/>
        </w:rPr>
        <w:t>,</w:t>
      </w:r>
    </w:p>
    <w:p w14:paraId="3675467B"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read this article about </w:t>
      </w:r>
      <w:proofErr w:type="spellStart"/>
      <w:r w:rsidRPr="00356FB8">
        <w:rPr>
          <w:rFonts w:ascii="Trebuchet MS" w:hAnsi="Trebuchet MS" w:cs="Arial"/>
          <w:color w:val="555555"/>
        </w:rPr>
        <w:fldChar w:fldCharType="begin"/>
      </w:r>
      <w:r w:rsidRPr="00356FB8">
        <w:rPr>
          <w:rFonts w:ascii="Trebuchet MS" w:hAnsi="Trebuchet MS" w:cs="Arial"/>
          <w:color w:val="555555"/>
        </w:rPr>
        <w:instrText xml:space="preserve"> HYPERLINK "https://www.hogarthuk.com/?q=node/9" </w:instrText>
      </w:r>
      <w:r w:rsidRPr="00356FB8">
        <w:rPr>
          <w:rFonts w:ascii="Trebuchet MS" w:hAnsi="Trebuchet MS" w:cs="Arial"/>
          <w:color w:val="555555"/>
        </w:rPr>
        <w:fldChar w:fldCharType="separate"/>
      </w:r>
      <w:r w:rsidRPr="00356FB8">
        <w:rPr>
          <w:rStyle w:val="Hyperlink"/>
          <w:rFonts w:ascii="Trebuchet MS" w:hAnsi="Trebuchet MS" w:cs="Arial"/>
          <w:color w:val="0066CC"/>
          <w:bdr w:val="none" w:sz="0" w:space="0" w:color="auto" w:frame="1"/>
        </w:rPr>
        <w:t>Firewalld</w:t>
      </w:r>
      <w:proofErr w:type="spellEnd"/>
      <w:r w:rsidRPr="00356FB8">
        <w:rPr>
          <w:rStyle w:val="Hyperlink"/>
          <w:rFonts w:ascii="Trebuchet MS" w:hAnsi="Trebuchet MS" w:cs="Arial"/>
          <w:color w:val="0066CC"/>
          <w:bdr w:val="none" w:sz="0" w:space="0" w:color="auto" w:frame="1"/>
        </w:rPr>
        <w:t xml:space="preserve"> and zone deployment by James Hogarth</w:t>
      </w:r>
      <w:r w:rsidRPr="00356FB8">
        <w:rPr>
          <w:rFonts w:ascii="Trebuchet MS" w:hAnsi="Trebuchet MS" w:cs="Arial"/>
          <w:color w:val="555555"/>
        </w:rPr>
        <w:fldChar w:fldCharType="end"/>
      </w:r>
      <w:r w:rsidRPr="00356FB8">
        <w:rPr>
          <w:rFonts w:ascii="Trebuchet MS" w:hAnsi="Trebuchet MS" w:cs="Arial"/>
          <w:color w:val="555555"/>
        </w:rPr>
        <w:t>,</w:t>
      </w:r>
    </w:p>
    <w:p w14:paraId="4C1DA630"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read the </w:t>
      </w:r>
      <w:hyperlink r:id="rId20" w:history="1">
        <w:r w:rsidRPr="00356FB8">
          <w:rPr>
            <w:rStyle w:val="Hyperlink"/>
            <w:rFonts w:ascii="Trebuchet MS" w:hAnsi="Trebuchet MS" w:cs="Arial"/>
            <w:color w:val="0066CC"/>
            <w:bdr w:val="none" w:sz="0" w:space="0" w:color="auto" w:frame="1"/>
          </w:rPr>
          <w:t>CIS RHEL 7 Server Hardening Guide</w:t>
        </w:r>
      </w:hyperlink>
      <w:r w:rsidRPr="00356FB8">
        <w:rPr>
          <w:rFonts w:ascii="Trebuchet MS" w:hAnsi="Trebuchet MS" w:cs="Arial"/>
          <w:color w:val="555555"/>
        </w:rPr>
        <w:t>,</w:t>
      </w:r>
    </w:p>
    <w:p w14:paraId="287D608C"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watch </w:t>
      </w:r>
      <w:r w:rsidRPr="00356FB8">
        <w:rPr>
          <w:rStyle w:val="Strong"/>
          <w:rFonts w:ascii="Trebuchet MS" w:hAnsi="Trebuchet MS" w:cs="Arial"/>
          <w:color w:val="555555"/>
          <w:bdr w:val="none" w:sz="0" w:space="0" w:color="auto" w:frame="1"/>
        </w:rPr>
        <w:t xml:space="preserve">Venkat </w:t>
      </w:r>
      <w:proofErr w:type="spellStart"/>
      <w:proofErr w:type="gramStart"/>
      <w:r w:rsidRPr="00356FB8">
        <w:rPr>
          <w:rStyle w:val="Strong"/>
          <w:rFonts w:ascii="Trebuchet MS" w:hAnsi="Trebuchet MS" w:cs="Arial"/>
          <w:color w:val="555555"/>
          <w:bdr w:val="none" w:sz="0" w:space="0" w:color="auto" w:frame="1"/>
        </w:rPr>
        <w:t>Nagappan</w:t>
      </w:r>
      <w:r w:rsidRPr="00356FB8">
        <w:rPr>
          <w:rFonts w:ascii="Trebuchet MS" w:hAnsi="Trebuchet MS" w:cs="Arial"/>
          <w:color w:val="555555"/>
        </w:rPr>
        <w:t>‘</w:t>
      </w:r>
      <w:proofErr w:type="gramEnd"/>
      <w:r w:rsidRPr="00356FB8">
        <w:rPr>
          <w:rFonts w:ascii="Trebuchet MS" w:hAnsi="Trebuchet MS" w:cs="Arial"/>
          <w:color w:val="555555"/>
        </w:rPr>
        <w:t>s</w:t>
      </w:r>
      <w:proofErr w:type="spellEnd"/>
      <w:r w:rsidRPr="00356FB8">
        <w:rPr>
          <w:rFonts w:ascii="Trebuchet MS" w:hAnsi="Trebuchet MS" w:cs="Arial"/>
          <w:color w:val="555555"/>
        </w:rPr>
        <w:t xml:space="preserve"> video about </w:t>
      </w:r>
      <w:proofErr w:type="spellStart"/>
      <w:r w:rsidRPr="00356FB8">
        <w:rPr>
          <w:rFonts w:ascii="Trebuchet MS" w:hAnsi="Trebuchet MS" w:cs="Arial"/>
          <w:color w:val="555555"/>
        </w:rPr>
        <w:fldChar w:fldCharType="begin"/>
      </w:r>
      <w:r w:rsidRPr="00356FB8">
        <w:rPr>
          <w:rFonts w:ascii="Trebuchet MS" w:hAnsi="Trebuchet MS" w:cs="Arial"/>
          <w:color w:val="555555"/>
        </w:rPr>
        <w:instrText xml:space="preserve"> HYPERLINK "https://www.youtube.com/watch?v=TyMallqnWiw" </w:instrText>
      </w:r>
      <w:r w:rsidRPr="00356FB8">
        <w:rPr>
          <w:rFonts w:ascii="Trebuchet MS" w:hAnsi="Trebuchet MS" w:cs="Arial"/>
          <w:color w:val="555555"/>
        </w:rPr>
        <w:fldChar w:fldCharType="separate"/>
      </w:r>
      <w:r w:rsidRPr="00356FB8">
        <w:rPr>
          <w:rStyle w:val="Hyperlink"/>
          <w:rFonts w:ascii="Trebuchet MS" w:hAnsi="Trebuchet MS" w:cs="Arial"/>
          <w:color w:val="0066CC"/>
          <w:bdr w:val="none" w:sz="0" w:space="0" w:color="auto" w:frame="1"/>
        </w:rPr>
        <w:t>Firewalld</w:t>
      </w:r>
      <w:proofErr w:type="spellEnd"/>
      <w:r w:rsidRPr="00356FB8">
        <w:rPr>
          <w:rStyle w:val="Hyperlink"/>
          <w:rFonts w:ascii="Trebuchet MS" w:hAnsi="Trebuchet MS" w:cs="Arial"/>
          <w:color w:val="0066CC"/>
          <w:bdr w:val="none" w:sz="0" w:space="0" w:color="auto" w:frame="1"/>
        </w:rPr>
        <w:t xml:space="preserve"> Concepts and Examples (34min/2015)</w:t>
      </w:r>
      <w:r w:rsidRPr="00356FB8">
        <w:rPr>
          <w:rFonts w:ascii="Trebuchet MS" w:hAnsi="Trebuchet MS" w:cs="Arial"/>
          <w:color w:val="555555"/>
        </w:rPr>
        <w:fldChar w:fldCharType="end"/>
      </w:r>
      <w:r w:rsidRPr="00356FB8">
        <w:rPr>
          <w:rFonts w:ascii="Trebuchet MS" w:hAnsi="Trebuchet MS" w:cs="Arial"/>
          <w:color w:val="555555"/>
        </w:rPr>
        <w:t>,</w:t>
      </w:r>
    </w:p>
    <w:p w14:paraId="6CED9DEB"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watch </w:t>
      </w:r>
      <w:r w:rsidRPr="00356FB8">
        <w:rPr>
          <w:rStyle w:val="Strong"/>
          <w:rFonts w:ascii="Trebuchet MS" w:hAnsi="Trebuchet MS" w:cs="Arial"/>
          <w:color w:val="555555"/>
          <w:bdr w:val="none" w:sz="0" w:space="0" w:color="auto" w:frame="1"/>
        </w:rPr>
        <w:t xml:space="preserve">Sander van </w:t>
      </w:r>
      <w:proofErr w:type="spellStart"/>
      <w:proofErr w:type="gramStart"/>
      <w:r w:rsidRPr="00356FB8">
        <w:rPr>
          <w:rStyle w:val="Strong"/>
          <w:rFonts w:ascii="Trebuchet MS" w:hAnsi="Trebuchet MS" w:cs="Arial"/>
          <w:color w:val="555555"/>
          <w:bdr w:val="none" w:sz="0" w:space="0" w:color="auto" w:frame="1"/>
        </w:rPr>
        <w:t>Vugt</w:t>
      </w:r>
      <w:r w:rsidRPr="00356FB8">
        <w:rPr>
          <w:rFonts w:ascii="Trebuchet MS" w:hAnsi="Trebuchet MS" w:cs="Arial"/>
          <w:color w:val="555555"/>
        </w:rPr>
        <w:t>‘</w:t>
      </w:r>
      <w:proofErr w:type="gramEnd"/>
      <w:r w:rsidRPr="00356FB8">
        <w:rPr>
          <w:rFonts w:ascii="Trebuchet MS" w:hAnsi="Trebuchet MS" w:cs="Arial"/>
          <w:color w:val="555555"/>
        </w:rPr>
        <w:t>s</w:t>
      </w:r>
      <w:proofErr w:type="spellEnd"/>
      <w:r w:rsidRPr="00356FB8">
        <w:rPr>
          <w:rFonts w:ascii="Trebuchet MS" w:hAnsi="Trebuchet MS" w:cs="Arial"/>
          <w:color w:val="555555"/>
        </w:rPr>
        <w:t xml:space="preserve"> video about </w:t>
      </w:r>
      <w:hyperlink r:id="rId21" w:history="1">
        <w:r w:rsidRPr="00356FB8">
          <w:rPr>
            <w:rStyle w:val="Hyperlink"/>
            <w:rFonts w:ascii="Trebuchet MS" w:hAnsi="Trebuchet MS" w:cs="Arial"/>
            <w:color w:val="0066CC"/>
            <w:bdr w:val="none" w:sz="0" w:space="0" w:color="auto" w:frame="1"/>
          </w:rPr>
          <w:t>port forwarding using firewall-</w:t>
        </w:r>
        <w:proofErr w:type="spellStart"/>
        <w:r w:rsidRPr="00356FB8">
          <w:rPr>
            <w:rStyle w:val="Hyperlink"/>
            <w:rFonts w:ascii="Trebuchet MS" w:hAnsi="Trebuchet MS" w:cs="Arial"/>
            <w:color w:val="0066CC"/>
            <w:bdr w:val="none" w:sz="0" w:space="0" w:color="auto" w:frame="1"/>
          </w:rPr>
          <w:t>cmd</w:t>
        </w:r>
        <w:proofErr w:type="spellEnd"/>
        <w:r w:rsidRPr="00356FB8">
          <w:rPr>
            <w:rStyle w:val="Hyperlink"/>
            <w:rFonts w:ascii="Trebuchet MS" w:hAnsi="Trebuchet MS" w:cs="Arial"/>
            <w:color w:val="0066CC"/>
            <w:bdr w:val="none" w:sz="0" w:space="0" w:color="auto" w:frame="1"/>
          </w:rPr>
          <w:t xml:space="preserve"> (8min/2015)</w:t>
        </w:r>
      </w:hyperlink>
      <w:r w:rsidRPr="00356FB8">
        <w:rPr>
          <w:rFonts w:ascii="Trebuchet MS" w:hAnsi="Trebuchet MS" w:cs="Arial"/>
          <w:color w:val="555555"/>
        </w:rPr>
        <w:t>,</w:t>
      </w:r>
    </w:p>
    <w:p w14:paraId="72D03003"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watch </w:t>
      </w:r>
      <w:r w:rsidRPr="00356FB8">
        <w:rPr>
          <w:rStyle w:val="Strong"/>
          <w:rFonts w:ascii="Trebuchet MS" w:hAnsi="Trebuchet MS" w:cs="Arial"/>
          <w:color w:val="555555"/>
          <w:bdr w:val="none" w:sz="0" w:space="0" w:color="auto" w:frame="1"/>
        </w:rPr>
        <w:t xml:space="preserve">Ralph </w:t>
      </w:r>
      <w:proofErr w:type="gramStart"/>
      <w:r w:rsidRPr="00356FB8">
        <w:rPr>
          <w:rStyle w:val="Strong"/>
          <w:rFonts w:ascii="Trebuchet MS" w:hAnsi="Trebuchet MS" w:cs="Arial"/>
          <w:color w:val="555555"/>
          <w:bdr w:val="none" w:sz="0" w:space="0" w:color="auto" w:frame="1"/>
        </w:rPr>
        <w:t>Nyberg</w:t>
      </w:r>
      <w:r w:rsidRPr="00356FB8">
        <w:rPr>
          <w:rFonts w:ascii="Trebuchet MS" w:hAnsi="Trebuchet MS" w:cs="Arial"/>
          <w:color w:val="555555"/>
        </w:rPr>
        <w:t>‘</w:t>
      </w:r>
      <w:proofErr w:type="gramEnd"/>
      <w:r w:rsidRPr="00356FB8">
        <w:rPr>
          <w:rFonts w:ascii="Trebuchet MS" w:hAnsi="Trebuchet MS" w:cs="Arial"/>
          <w:color w:val="555555"/>
        </w:rPr>
        <w:t>s video about </w:t>
      </w:r>
      <w:proofErr w:type="spellStart"/>
      <w:r w:rsidRPr="00356FB8">
        <w:rPr>
          <w:rFonts w:ascii="Trebuchet MS" w:hAnsi="Trebuchet MS" w:cs="Arial"/>
          <w:color w:val="555555"/>
        </w:rPr>
        <w:fldChar w:fldCharType="begin"/>
      </w:r>
      <w:r w:rsidRPr="00356FB8">
        <w:rPr>
          <w:rFonts w:ascii="Trebuchet MS" w:hAnsi="Trebuchet MS" w:cs="Arial"/>
          <w:color w:val="555555"/>
        </w:rPr>
        <w:instrText xml:space="preserve"> HYPERLINK "https://www.youtube.com/watch?v=XF9sjjLM8_0" </w:instrText>
      </w:r>
      <w:r w:rsidRPr="00356FB8">
        <w:rPr>
          <w:rFonts w:ascii="Trebuchet MS" w:hAnsi="Trebuchet MS" w:cs="Arial"/>
          <w:color w:val="555555"/>
        </w:rPr>
        <w:fldChar w:fldCharType="separate"/>
      </w:r>
      <w:r w:rsidRPr="00356FB8">
        <w:rPr>
          <w:rStyle w:val="Hyperlink"/>
          <w:rFonts w:ascii="Trebuchet MS" w:hAnsi="Trebuchet MS" w:cs="Arial"/>
          <w:color w:val="0066CC"/>
          <w:bdr w:val="none" w:sz="0" w:space="0" w:color="auto" w:frame="1"/>
        </w:rPr>
        <w:t>Firewalld</w:t>
      </w:r>
      <w:proofErr w:type="spellEnd"/>
      <w:r w:rsidRPr="00356FB8">
        <w:rPr>
          <w:rStyle w:val="Hyperlink"/>
          <w:rFonts w:ascii="Trebuchet MS" w:hAnsi="Trebuchet MS" w:cs="Arial"/>
          <w:color w:val="0066CC"/>
          <w:bdr w:val="none" w:sz="0" w:space="0" w:color="auto" w:frame="1"/>
        </w:rPr>
        <w:t xml:space="preserve"> and Iptables (26min/2016)</w:t>
      </w:r>
      <w:r w:rsidRPr="00356FB8">
        <w:rPr>
          <w:rFonts w:ascii="Trebuchet MS" w:hAnsi="Trebuchet MS" w:cs="Arial"/>
          <w:color w:val="555555"/>
        </w:rPr>
        <w:fldChar w:fldCharType="end"/>
      </w:r>
      <w:r w:rsidRPr="00356FB8">
        <w:rPr>
          <w:rFonts w:ascii="Trebuchet MS" w:hAnsi="Trebuchet MS" w:cs="Arial"/>
          <w:color w:val="555555"/>
        </w:rPr>
        <w:t>,</w:t>
      </w:r>
    </w:p>
    <w:p w14:paraId="37CED5CE"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read </w:t>
      </w:r>
      <w:r w:rsidRPr="00356FB8">
        <w:rPr>
          <w:rStyle w:val="Strong"/>
          <w:rFonts w:ascii="Trebuchet MS" w:hAnsi="Trebuchet MS" w:cs="Arial"/>
          <w:color w:val="555555"/>
          <w:bdr w:val="none" w:sz="0" w:space="0" w:color="auto" w:frame="1"/>
        </w:rPr>
        <w:t xml:space="preserve">Thomas </w:t>
      </w:r>
      <w:proofErr w:type="spellStart"/>
      <w:proofErr w:type="gramStart"/>
      <w:r w:rsidRPr="00356FB8">
        <w:rPr>
          <w:rStyle w:val="Strong"/>
          <w:rFonts w:ascii="Trebuchet MS" w:hAnsi="Trebuchet MS" w:cs="Arial"/>
          <w:color w:val="555555"/>
          <w:bdr w:val="none" w:sz="0" w:space="0" w:color="auto" w:frame="1"/>
        </w:rPr>
        <w:t>Woerner</w:t>
      </w:r>
      <w:r w:rsidRPr="00356FB8">
        <w:rPr>
          <w:rFonts w:ascii="Trebuchet MS" w:hAnsi="Trebuchet MS" w:cs="Arial"/>
          <w:color w:val="555555"/>
        </w:rPr>
        <w:t>‘</w:t>
      </w:r>
      <w:proofErr w:type="gramEnd"/>
      <w:r w:rsidRPr="00356FB8">
        <w:rPr>
          <w:rFonts w:ascii="Trebuchet MS" w:hAnsi="Trebuchet MS" w:cs="Arial"/>
          <w:color w:val="555555"/>
        </w:rPr>
        <w:t>s</w:t>
      </w:r>
      <w:proofErr w:type="spellEnd"/>
      <w:r w:rsidRPr="00356FB8">
        <w:rPr>
          <w:rFonts w:ascii="Trebuchet MS" w:hAnsi="Trebuchet MS" w:cs="Arial"/>
          <w:color w:val="555555"/>
        </w:rPr>
        <w:t xml:space="preserve"> blog, the </w:t>
      </w:r>
      <w:hyperlink r:id="rId22" w:history="1">
        <w:r w:rsidRPr="00356FB8">
          <w:rPr>
            <w:rStyle w:val="Hyperlink"/>
            <w:rFonts w:ascii="Trebuchet MS" w:hAnsi="Trebuchet MS" w:cs="Arial"/>
            <w:color w:val="0066CC"/>
            <w:bdr w:val="none" w:sz="0" w:space="0" w:color="auto" w:frame="1"/>
          </w:rPr>
          <w:t xml:space="preserve">blog of the author of </w:t>
        </w:r>
        <w:proofErr w:type="spellStart"/>
        <w:r w:rsidRPr="00356FB8">
          <w:rPr>
            <w:rStyle w:val="Hyperlink"/>
            <w:rFonts w:ascii="Trebuchet MS" w:hAnsi="Trebuchet MS" w:cs="Arial"/>
            <w:color w:val="0066CC"/>
            <w:bdr w:val="none" w:sz="0" w:space="0" w:color="auto" w:frame="1"/>
          </w:rPr>
          <w:t>Firewalld</w:t>
        </w:r>
        <w:proofErr w:type="spellEnd"/>
      </w:hyperlink>
      <w:r w:rsidRPr="00356FB8">
        <w:rPr>
          <w:rFonts w:ascii="Trebuchet MS" w:hAnsi="Trebuchet MS" w:cs="Arial"/>
          <w:color w:val="555555"/>
        </w:rPr>
        <w:t>,</w:t>
      </w:r>
    </w:p>
    <w:p w14:paraId="14ED1D46"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read this presentation from the </w:t>
      </w:r>
      <w:hyperlink r:id="rId23" w:history="1">
        <w:r w:rsidRPr="00356FB8">
          <w:rPr>
            <w:rStyle w:val="Hyperlink"/>
            <w:rFonts w:ascii="Trebuchet MS" w:hAnsi="Trebuchet MS" w:cs="Arial"/>
            <w:color w:val="0066CC"/>
            <w:bdr w:val="none" w:sz="0" w:space="0" w:color="auto" w:frame="1"/>
          </w:rPr>
          <w:t xml:space="preserve">11th </w:t>
        </w:r>
        <w:proofErr w:type="spellStart"/>
        <w:r w:rsidRPr="00356FB8">
          <w:rPr>
            <w:rStyle w:val="Hyperlink"/>
            <w:rFonts w:ascii="Trebuchet MS" w:hAnsi="Trebuchet MS" w:cs="Arial"/>
            <w:color w:val="0066CC"/>
            <w:bdr w:val="none" w:sz="0" w:space="0" w:color="auto" w:frame="1"/>
          </w:rPr>
          <w:t>Netfilter</w:t>
        </w:r>
        <w:proofErr w:type="spellEnd"/>
        <w:r w:rsidRPr="00356FB8">
          <w:rPr>
            <w:rStyle w:val="Hyperlink"/>
            <w:rFonts w:ascii="Trebuchet MS" w:hAnsi="Trebuchet MS" w:cs="Arial"/>
            <w:color w:val="0066CC"/>
            <w:bdr w:val="none" w:sz="0" w:space="0" w:color="auto" w:frame="1"/>
          </w:rPr>
          <w:t xml:space="preserve"> Workshop (2015)</w:t>
        </w:r>
      </w:hyperlink>
      <w:r w:rsidRPr="00356FB8">
        <w:rPr>
          <w:rFonts w:ascii="Trebuchet MS" w:hAnsi="Trebuchet MS" w:cs="Arial"/>
          <w:color w:val="555555"/>
        </w:rPr>
        <w:t>,</w:t>
      </w:r>
    </w:p>
    <w:p w14:paraId="6788CD4F"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read the </w:t>
      </w:r>
      <w:hyperlink r:id="rId24" w:history="1">
        <w:r w:rsidRPr="00356FB8">
          <w:rPr>
            <w:rStyle w:val="Hyperlink"/>
            <w:rFonts w:ascii="Trebuchet MS" w:hAnsi="Trebuchet MS" w:cs="Arial"/>
            <w:color w:val="0066CC"/>
            <w:bdr w:val="none" w:sz="0" w:space="0" w:color="auto" w:frame="1"/>
          </w:rPr>
          <w:t xml:space="preserve">changelog of the </w:t>
        </w:r>
        <w:proofErr w:type="spellStart"/>
        <w:r w:rsidRPr="00356FB8">
          <w:rPr>
            <w:rStyle w:val="Hyperlink"/>
            <w:rFonts w:ascii="Trebuchet MS" w:hAnsi="Trebuchet MS" w:cs="Arial"/>
            <w:color w:val="0066CC"/>
            <w:bdr w:val="none" w:sz="0" w:space="0" w:color="auto" w:frame="1"/>
          </w:rPr>
          <w:t>Firewalld</w:t>
        </w:r>
        <w:proofErr w:type="spellEnd"/>
        <w:r w:rsidRPr="00356FB8">
          <w:rPr>
            <w:rStyle w:val="Hyperlink"/>
            <w:rFonts w:ascii="Trebuchet MS" w:hAnsi="Trebuchet MS" w:cs="Arial"/>
            <w:color w:val="0066CC"/>
            <w:bdr w:val="none" w:sz="0" w:space="0" w:color="auto" w:frame="1"/>
          </w:rPr>
          <w:t xml:space="preserve"> versions</w:t>
        </w:r>
      </w:hyperlink>
      <w:r w:rsidRPr="00356FB8">
        <w:rPr>
          <w:rFonts w:ascii="Trebuchet MS" w:hAnsi="Trebuchet MS" w:cs="Arial"/>
          <w:color w:val="555555"/>
        </w:rPr>
        <w:t>,</w:t>
      </w:r>
    </w:p>
    <w:p w14:paraId="06394976"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have a look at </w:t>
      </w:r>
      <w:r w:rsidRPr="00356FB8">
        <w:rPr>
          <w:rStyle w:val="byline-name"/>
          <w:rFonts w:ascii="Trebuchet MS" w:hAnsi="Trebuchet MS" w:cs="Arial"/>
          <w:b/>
          <w:bCs/>
          <w:color w:val="555555"/>
          <w:bdr w:val="none" w:sz="0" w:space="0" w:color="auto" w:frame="1"/>
        </w:rPr>
        <w:t xml:space="preserve">Daniel </w:t>
      </w:r>
      <w:proofErr w:type="spellStart"/>
      <w:r w:rsidRPr="00356FB8">
        <w:rPr>
          <w:rStyle w:val="byline-name"/>
          <w:rFonts w:ascii="Trebuchet MS" w:hAnsi="Trebuchet MS" w:cs="Arial"/>
          <w:b/>
          <w:bCs/>
          <w:color w:val="555555"/>
          <w:bdr w:val="none" w:sz="0" w:space="0" w:color="auto" w:frame="1"/>
        </w:rPr>
        <w:t>Aleksandersen</w:t>
      </w:r>
      <w:r w:rsidRPr="00356FB8">
        <w:rPr>
          <w:rFonts w:ascii="Trebuchet MS" w:hAnsi="Trebuchet MS" w:cs="Arial"/>
          <w:color w:val="555555"/>
        </w:rPr>
        <w:t>‘s</w:t>
      </w:r>
      <w:proofErr w:type="spellEnd"/>
      <w:r w:rsidRPr="00356FB8">
        <w:rPr>
          <w:rFonts w:ascii="Trebuchet MS" w:hAnsi="Trebuchet MS" w:cs="Arial"/>
          <w:color w:val="555555"/>
        </w:rPr>
        <w:t xml:space="preserve"> blog about </w:t>
      </w:r>
      <w:hyperlink r:id="rId25" w:history="1">
        <w:r w:rsidRPr="00356FB8">
          <w:rPr>
            <w:rStyle w:val="Hyperlink"/>
            <w:rFonts w:ascii="Trebuchet MS" w:hAnsi="Trebuchet MS" w:cs="Arial"/>
            <w:color w:val="0066CC"/>
            <w:bdr w:val="none" w:sz="0" w:space="0" w:color="auto" w:frame="1"/>
          </w:rPr>
          <w:t xml:space="preserve">Configuring zones bound by source IPs in </w:t>
        </w:r>
        <w:proofErr w:type="spellStart"/>
        <w:r w:rsidRPr="00356FB8">
          <w:rPr>
            <w:rStyle w:val="Hyperlink"/>
            <w:rFonts w:ascii="Trebuchet MS" w:hAnsi="Trebuchet MS" w:cs="Arial"/>
            <w:color w:val="0066CC"/>
            <w:bdr w:val="none" w:sz="0" w:space="0" w:color="auto" w:frame="1"/>
          </w:rPr>
          <w:t>Firewalld</w:t>
        </w:r>
        <w:proofErr w:type="spellEnd"/>
      </w:hyperlink>
      <w:r w:rsidRPr="00356FB8">
        <w:rPr>
          <w:rFonts w:ascii="Trebuchet MS" w:hAnsi="Trebuchet MS" w:cs="Arial"/>
          <w:color w:val="555555"/>
        </w:rPr>
        <w:t> or </w:t>
      </w:r>
      <w:hyperlink r:id="rId26" w:history="1">
        <w:r w:rsidRPr="00356FB8">
          <w:rPr>
            <w:rStyle w:val="Hyperlink"/>
            <w:rFonts w:ascii="Trebuchet MS" w:hAnsi="Trebuchet MS" w:cs="Arial"/>
            <w:color w:val="0066CC"/>
            <w:bdr w:val="none" w:sz="0" w:space="0" w:color="auto" w:frame="1"/>
          </w:rPr>
          <w:t xml:space="preserve">Comparing and contrasting Uncomplicated Firewall and </w:t>
        </w:r>
        <w:proofErr w:type="spellStart"/>
        <w:r w:rsidRPr="00356FB8">
          <w:rPr>
            <w:rStyle w:val="Hyperlink"/>
            <w:rFonts w:ascii="Trebuchet MS" w:hAnsi="Trebuchet MS" w:cs="Arial"/>
            <w:color w:val="0066CC"/>
            <w:bdr w:val="none" w:sz="0" w:space="0" w:color="auto" w:frame="1"/>
          </w:rPr>
          <w:t>Firewalld</w:t>
        </w:r>
        <w:proofErr w:type="spellEnd"/>
      </w:hyperlink>
      <w:r w:rsidRPr="00356FB8">
        <w:rPr>
          <w:rFonts w:ascii="Trebuchet MS" w:hAnsi="Trebuchet MS" w:cs="Arial"/>
          <w:color w:val="555555"/>
        </w:rPr>
        <w:t>,</w:t>
      </w:r>
    </w:p>
    <w:p w14:paraId="5EC3EDB6" w14:textId="77777777" w:rsidR="00356FB8" w:rsidRPr="00356FB8" w:rsidRDefault="00356FB8" w:rsidP="00356FB8">
      <w:pPr>
        <w:numPr>
          <w:ilvl w:val="0"/>
          <w:numId w:val="4"/>
        </w:numPr>
        <w:shd w:val="clear" w:color="auto" w:fill="FFFFFF"/>
        <w:spacing w:after="0" w:line="240" w:lineRule="auto"/>
        <w:ind w:left="0" w:right="360"/>
        <w:textAlignment w:val="baseline"/>
        <w:rPr>
          <w:rFonts w:ascii="Trebuchet MS" w:hAnsi="Trebuchet MS" w:cs="Arial"/>
          <w:color w:val="555555"/>
        </w:rPr>
      </w:pPr>
      <w:r w:rsidRPr="00356FB8">
        <w:rPr>
          <w:rFonts w:ascii="Trebuchet MS" w:hAnsi="Trebuchet MS" w:cs="Arial"/>
          <w:color w:val="555555"/>
        </w:rPr>
        <w:t>read </w:t>
      </w:r>
      <w:r w:rsidRPr="00356FB8">
        <w:rPr>
          <w:rStyle w:val="Strong"/>
          <w:rFonts w:ascii="Trebuchet MS" w:hAnsi="Trebuchet MS" w:cs="Arial"/>
          <w:color w:val="555555"/>
          <w:bdr w:val="none" w:sz="0" w:space="0" w:color="auto" w:frame="1"/>
        </w:rPr>
        <w:t xml:space="preserve">Alexander </w:t>
      </w:r>
      <w:proofErr w:type="spellStart"/>
      <w:r w:rsidRPr="00356FB8">
        <w:rPr>
          <w:rStyle w:val="Strong"/>
          <w:rFonts w:ascii="Trebuchet MS" w:hAnsi="Trebuchet MS" w:cs="Arial"/>
          <w:color w:val="555555"/>
          <w:bdr w:val="none" w:sz="0" w:space="0" w:color="auto" w:frame="1"/>
        </w:rPr>
        <w:t>Molochko</w:t>
      </w:r>
      <w:r w:rsidRPr="00356FB8">
        <w:rPr>
          <w:rFonts w:ascii="Trebuchet MS" w:hAnsi="Trebuchet MS" w:cs="Arial"/>
          <w:color w:val="555555"/>
        </w:rPr>
        <w:t>‘s</w:t>
      </w:r>
      <w:proofErr w:type="spellEnd"/>
      <w:r w:rsidRPr="00356FB8">
        <w:rPr>
          <w:rFonts w:ascii="Trebuchet MS" w:hAnsi="Trebuchet MS" w:cs="Arial"/>
          <w:color w:val="555555"/>
        </w:rPr>
        <w:t xml:space="preserve"> blog about </w:t>
      </w:r>
      <w:hyperlink r:id="rId27" w:history="1">
        <w:r w:rsidRPr="00356FB8">
          <w:rPr>
            <w:rStyle w:val="Hyperlink"/>
            <w:rFonts w:ascii="Trebuchet MS" w:hAnsi="Trebuchet MS" w:cs="Arial"/>
            <w:color w:val="0066CC"/>
            <w:bdr w:val="none" w:sz="0" w:space="0" w:color="auto" w:frame="1"/>
          </w:rPr>
          <w:t xml:space="preserve">Creating a new zone in </w:t>
        </w:r>
        <w:proofErr w:type="spellStart"/>
        <w:r w:rsidRPr="00356FB8">
          <w:rPr>
            <w:rStyle w:val="Hyperlink"/>
            <w:rFonts w:ascii="Trebuchet MS" w:hAnsi="Trebuchet MS" w:cs="Arial"/>
            <w:color w:val="0066CC"/>
            <w:bdr w:val="none" w:sz="0" w:space="0" w:color="auto" w:frame="1"/>
          </w:rPr>
          <w:t>Firewalld</w:t>
        </w:r>
        <w:proofErr w:type="spellEnd"/>
      </w:hyperlink>
      <w:r w:rsidRPr="00356FB8">
        <w:rPr>
          <w:rFonts w:ascii="Trebuchet MS" w:hAnsi="Trebuchet MS" w:cs="Arial"/>
          <w:color w:val="555555"/>
        </w:rPr>
        <w:t>.</w:t>
      </w:r>
    </w:p>
    <w:p w14:paraId="1D8341A6" w14:textId="77777777" w:rsidR="00356FB8" w:rsidRPr="00356FB8" w:rsidRDefault="00356FB8" w:rsidP="00356FB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356FB8">
        <w:rPr>
          <w:rFonts w:ascii="Trebuchet MS" w:hAnsi="Trebuchet MS" w:cs="Arial"/>
          <w:color w:val="555555"/>
          <w:sz w:val="22"/>
          <w:szCs w:val="22"/>
        </w:rPr>
        <w:t>Sources: </w:t>
      </w:r>
      <w:hyperlink r:id="rId28" w:tooltip="https://access.redhat.com/site/documentation/en-US/Red_Hat_Enterprise_Linux/7/html/Security_Guide/sec-Using_Firewalls.html" w:history="1">
        <w:r w:rsidRPr="00356FB8">
          <w:rPr>
            <w:rStyle w:val="Hyperlink"/>
            <w:rFonts w:ascii="Trebuchet MS" w:eastAsiaTheme="majorEastAsia" w:hAnsi="Trebuchet MS" w:cs="Arial"/>
            <w:color w:val="0066CC"/>
            <w:sz w:val="22"/>
            <w:szCs w:val="22"/>
            <w:bdr w:val="none" w:sz="0" w:space="0" w:color="auto" w:frame="1"/>
          </w:rPr>
          <w:t>RHEL7 Security Guide</w:t>
        </w:r>
      </w:hyperlink>
      <w:r w:rsidRPr="00356FB8">
        <w:rPr>
          <w:rFonts w:ascii="Trebuchet MS" w:hAnsi="Trebuchet MS" w:cs="Arial"/>
          <w:color w:val="555555"/>
          <w:sz w:val="22"/>
          <w:szCs w:val="22"/>
        </w:rPr>
        <w:t>, </w:t>
      </w:r>
      <w:hyperlink r:id="rId29" w:tooltip="https://fedoraproject.org/wiki/FirewallD" w:history="1">
        <w:r w:rsidRPr="00356FB8">
          <w:rPr>
            <w:rStyle w:val="Hyperlink"/>
            <w:rFonts w:ascii="Trebuchet MS" w:eastAsiaTheme="majorEastAsia" w:hAnsi="Trebuchet MS" w:cs="Arial"/>
            <w:color w:val="0066CC"/>
            <w:sz w:val="22"/>
            <w:szCs w:val="22"/>
            <w:bdr w:val="none" w:sz="0" w:space="0" w:color="auto" w:frame="1"/>
          </w:rPr>
          <w:t>wiki Fedora project</w:t>
        </w:r>
      </w:hyperlink>
      <w:r w:rsidRPr="00356FB8">
        <w:rPr>
          <w:rFonts w:ascii="Trebuchet MS" w:hAnsi="Trebuchet MS" w:cs="Arial"/>
          <w:color w:val="555555"/>
          <w:sz w:val="22"/>
          <w:szCs w:val="22"/>
        </w:rPr>
        <w:t>.</w:t>
      </w:r>
    </w:p>
    <w:p w14:paraId="40969410" w14:textId="7CA1E542" w:rsidR="00A7681D" w:rsidRDefault="00A7681D"/>
    <w:p w14:paraId="69E50F2F" w14:textId="1F37B04A" w:rsidR="005E7501" w:rsidRDefault="005E7501"/>
    <w:p w14:paraId="6E01C373" w14:textId="77777777" w:rsidR="00893DA8" w:rsidRPr="00893DA8" w:rsidRDefault="00893DA8" w:rsidP="00893DA8">
      <w:pPr>
        <w:pStyle w:val="ListParagraph"/>
        <w:numPr>
          <w:ilvl w:val="0"/>
          <w:numId w:val="3"/>
        </w:numPr>
        <w:spacing w:before="100" w:beforeAutospacing="1" w:after="100" w:afterAutospacing="1" w:line="276" w:lineRule="auto"/>
        <w:rPr>
          <w:rFonts w:ascii="Trebuchet MS" w:eastAsia="Times New Roman" w:hAnsi="Trebuchet MS" w:cs="Times New Roman"/>
          <w:b/>
          <w:sz w:val="24"/>
          <w:szCs w:val="24"/>
        </w:rPr>
      </w:pPr>
      <w:r w:rsidRPr="00893DA8">
        <w:rPr>
          <w:rFonts w:ascii="Trebuchet MS" w:eastAsia="Times New Roman" w:hAnsi="Trebuchet MS" w:cs="Times New Roman"/>
          <w:b/>
          <w:sz w:val="24"/>
          <w:szCs w:val="24"/>
        </w:rPr>
        <w:t>Configure key-based authentication for SSH</w:t>
      </w:r>
    </w:p>
    <w:p w14:paraId="3CB2986F" w14:textId="3B817253"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I</w:t>
      </w:r>
      <w:r w:rsidRPr="00893DA8">
        <w:rPr>
          <w:rFonts w:ascii="Trebuchet MS" w:hAnsi="Trebuchet MS" w:cs="Arial"/>
          <w:color w:val="555555"/>
        </w:rPr>
        <w:t>nstead of connecting through login/password to a remote host, </w:t>
      </w:r>
      <w:r w:rsidRPr="00893DA8">
        <w:rPr>
          <w:rStyle w:val="Strong"/>
          <w:rFonts w:ascii="Trebuchet MS" w:eastAsiaTheme="majorEastAsia" w:hAnsi="Trebuchet MS" w:cs="Arial"/>
          <w:color w:val="555555"/>
          <w:bdr w:val="none" w:sz="0" w:space="0" w:color="auto" w:frame="1"/>
        </w:rPr>
        <w:t>SSH</w:t>
      </w:r>
      <w:r w:rsidRPr="00893DA8">
        <w:rPr>
          <w:rFonts w:ascii="Trebuchet MS" w:hAnsi="Trebuchet MS" w:cs="Arial"/>
          <w:color w:val="555555"/>
        </w:rPr>
        <w:t> allows you to use key-based authentication. To set up key-based authentication, you need two virtual/physical servers that we will call </w:t>
      </w:r>
      <w:r w:rsidRPr="00893DA8">
        <w:rPr>
          <w:rStyle w:val="Strong"/>
          <w:rFonts w:ascii="Trebuchet MS" w:eastAsiaTheme="majorEastAsia" w:hAnsi="Trebuchet MS" w:cs="Arial"/>
          <w:color w:val="555555"/>
          <w:bdr w:val="none" w:sz="0" w:space="0" w:color="auto" w:frame="1"/>
        </w:rPr>
        <w:t>server1</w:t>
      </w:r>
      <w:r w:rsidRPr="00893DA8">
        <w:rPr>
          <w:rFonts w:ascii="Trebuchet MS" w:hAnsi="Trebuchet MS" w:cs="Arial"/>
          <w:color w:val="555555"/>
        </w:rPr>
        <w:t> and </w:t>
      </w:r>
      <w:r w:rsidRPr="00893DA8">
        <w:rPr>
          <w:rStyle w:val="Strong"/>
          <w:rFonts w:ascii="Trebuchet MS" w:eastAsiaTheme="majorEastAsia" w:hAnsi="Trebuchet MS" w:cs="Arial"/>
          <w:color w:val="555555"/>
          <w:bdr w:val="none" w:sz="0" w:space="0" w:color="auto" w:frame="1"/>
        </w:rPr>
        <w:t>server2</w:t>
      </w:r>
      <w:r w:rsidRPr="00893DA8">
        <w:rPr>
          <w:rFonts w:ascii="Trebuchet MS" w:hAnsi="Trebuchet MS" w:cs="Arial"/>
          <w:color w:val="555555"/>
        </w:rPr>
        <w:t>.</w:t>
      </w:r>
    </w:p>
    <w:p w14:paraId="2A8EAE9F" w14:textId="77777777" w:rsidR="00893DA8" w:rsidRPr="00893DA8" w:rsidRDefault="00893DA8" w:rsidP="00893DA8">
      <w:pPr>
        <w:pStyle w:val="Heading2"/>
        <w:shd w:val="clear" w:color="auto" w:fill="FFFFFF"/>
        <w:spacing w:before="180" w:after="180" w:line="240" w:lineRule="atLeast"/>
        <w:textAlignment w:val="baseline"/>
        <w:rPr>
          <w:rFonts w:ascii="Trebuchet MS" w:hAnsi="Trebuchet MS" w:cs="Arial"/>
          <w:b/>
          <w:color w:val="555555"/>
          <w:sz w:val="24"/>
          <w:szCs w:val="24"/>
        </w:rPr>
      </w:pPr>
      <w:r w:rsidRPr="00893DA8">
        <w:rPr>
          <w:rFonts w:ascii="Trebuchet MS" w:hAnsi="Trebuchet MS" w:cs="Arial"/>
          <w:b/>
          <w:color w:val="555555"/>
          <w:sz w:val="24"/>
          <w:szCs w:val="24"/>
        </w:rPr>
        <w:t>Configuration Procedure</w:t>
      </w:r>
    </w:p>
    <w:p w14:paraId="3ECDCA80" w14:textId="77777777"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On the </w:t>
      </w:r>
      <w:r w:rsidRPr="00893DA8">
        <w:rPr>
          <w:rStyle w:val="Strong"/>
          <w:rFonts w:ascii="Trebuchet MS" w:eastAsiaTheme="majorEastAsia" w:hAnsi="Trebuchet MS" w:cs="Arial"/>
          <w:color w:val="555555"/>
          <w:bdr w:val="none" w:sz="0" w:space="0" w:color="auto" w:frame="1"/>
        </w:rPr>
        <w:t>server1</w:t>
      </w:r>
      <w:r w:rsidRPr="00893DA8">
        <w:rPr>
          <w:rFonts w:ascii="Trebuchet MS" w:hAnsi="Trebuchet MS" w:cs="Arial"/>
          <w:color w:val="555555"/>
        </w:rPr>
        <w:t>, create a user </w:t>
      </w:r>
      <w:r w:rsidRPr="00893DA8">
        <w:rPr>
          <w:rStyle w:val="Strong"/>
          <w:rFonts w:ascii="Trebuchet MS" w:eastAsiaTheme="majorEastAsia" w:hAnsi="Trebuchet MS" w:cs="Arial"/>
          <w:color w:val="555555"/>
          <w:bdr w:val="none" w:sz="0" w:space="0" w:color="auto" w:frame="1"/>
        </w:rPr>
        <w:t>user01</w:t>
      </w:r>
      <w:r w:rsidRPr="00893DA8">
        <w:rPr>
          <w:rFonts w:ascii="Trebuchet MS" w:hAnsi="Trebuchet MS" w:cs="Arial"/>
          <w:color w:val="555555"/>
        </w:rPr>
        <w:t> with password </w:t>
      </w:r>
      <w:r w:rsidRPr="00893DA8">
        <w:rPr>
          <w:rStyle w:val="Strong"/>
          <w:rFonts w:ascii="Trebuchet MS" w:eastAsiaTheme="majorEastAsia" w:hAnsi="Trebuchet MS" w:cs="Arial"/>
          <w:color w:val="555555"/>
          <w:bdr w:val="none" w:sz="0" w:space="0" w:color="auto" w:frame="1"/>
        </w:rPr>
        <w:t>user01</w:t>
      </w:r>
      <w:r w:rsidRPr="00893DA8">
        <w:rPr>
          <w:rFonts w:ascii="Trebuchet MS" w:hAnsi="Trebuchet MS" w:cs="Arial"/>
          <w:color w:val="555555"/>
        </w:rPr>
        <w:t>:</w:t>
      </w:r>
    </w:p>
    <w:p w14:paraId="77DE67F0"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w:t>
      </w:r>
      <w:proofErr w:type="spellStart"/>
      <w:r w:rsidRPr="00893DA8">
        <w:rPr>
          <w:rStyle w:val="Strong"/>
          <w:rFonts w:ascii="Trebuchet MS" w:eastAsiaTheme="majorEastAsia" w:hAnsi="Trebuchet MS"/>
          <w:color w:val="555555"/>
          <w:sz w:val="24"/>
          <w:szCs w:val="24"/>
          <w:bdr w:val="none" w:sz="0" w:space="0" w:color="auto" w:frame="1"/>
        </w:rPr>
        <w:t>useradd</w:t>
      </w:r>
      <w:proofErr w:type="spellEnd"/>
      <w:r w:rsidRPr="00893DA8">
        <w:rPr>
          <w:rStyle w:val="Strong"/>
          <w:rFonts w:ascii="Trebuchet MS" w:eastAsiaTheme="majorEastAsia" w:hAnsi="Trebuchet MS"/>
          <w:color w:val="555555"/>
          <w:sz w:val="24"/>
          <w:szCs w:val="24"/>
          <w:bdr w:val="none" w:sz="0" w:space="0" w:color="auto" w:frame="1"/>
        </w:rPr>
        <w:t xml:space="preserve"> user01</w:t>
      </w:r>
    </w:p>
    <w:p w14:paraId="2A46616B"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4"/>
          <w:szCs w:val="24"/>
          <w:bdr w:val="none" w:sz="0" w:space="0" w:color="auto" w:frame="1"/>
        </w:rPr>
      </w:pPr>
      <w:r w:rsidRPr="00893DA8">
        <w:rPr>
          <w:rFonts w:ascii="Trebuchet MS" w:hAnsi="Trebuchet MS"/>
          <w:color w:val="555555"/>
          <w:sz w:val="24"/>
          <w:szCs w:val="24"/>
        </w:rPr>
        <w:lastRenderedPageBreak/>
        <w:t xml:space="preserve"># </w:t>
      </w:r>
      <w:r w:rsidRPr="00893DA8">
        <w:rPr>
          <w:rStyle w:val="Strong"/>
          <w:rFonts w:ascii="Trebuchet MS" w:eastAsiaTheme="majorEastAsia" w:hAnsi="Trebuchet MS"/>
          <w:color w:val="555555"/>
          <w:sz w:val="24"/>
          <w:szCs w:val="24"/>
          <w:bdr w:val="none" w:sz="0" w:space="0" w:color="auto" w:frame="1"/>
        </w:rPr>
        <w:t>passwd user01</w:t>
      </w:r>
    </w:p>
    <w:p w14:paraId="691409D4"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Changing password for user user01.</w:t>
      </w:r>
    </w:p>
    <w:p w14:paraId="40CA008D"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New password: </w:t>
      </w:r>
      <w:del w:id="1" w:author="Unknown">
        <w:r w:rsidRPr="00893DA8">
          <w:rPr>
            <w:rStyle w:val="Strong"/>
            <w:rFonts w:ascii="Trebuchet MS" w:eastAsiaTheme="majorEastAsia" w:hAnsi="Trebuchet MS"/>
            <w:strike/>
            <w:color w:val="555555"/>
            <w:sz w:val="24"/>
            <w:szCs w:val="24"/>
            <w:bdr w:val="none" w:sz="0" w:space="0" w:color="auto" w:frame="1"/>
          </w:rPr>
          <w:delText>your password</w:delText>
        </w:r>
      </w:del>
    </w:p>
    <w:p w14:paraId="208408B3"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Retype new password: </w:t>
      </w:r>
      <w:del w:id="2" w:author="Unknown">
        <w:r w:rsidRPr="00893DA8">
          <w:rPr>
            <w:rStyle w:val="Strong"/>
            <w:rFonts w:ascii="Trebuchet MS" w:eastAsiaTheme="majorEastAsia" w:hAnsi="Trebuchet MS"/>
            <w:strike/>
            <w:color w:val="555555"/>
            <w:sz w:val="24"/>
            <w:szCs w:val="24"/>
            <w:bdr w:val="none" w:sz="0" w:space="0" w:color="auto" w:frame="1"/>
          </w:rPr>
          <w:delText>your password</w:delText>
        </w:r>
      </w:del>
    </w:p>
    <w:p w14:paraId="044E8EF3"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passwd: all authentication tokens updated successfully.</w:t>
      </w:r>
    </w:p>
    <w:p w14:paraId="2337D92F" w14:textId="77777777" w:rsid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p>
    <w:p w14:paraId="54CEC489" w14:textId="34790EC1"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On the </w:t>
      </w:r>
      <w:r w:rsidRPr="00893DA8">
        <w:rPr>
          <w:rStyle w:val="Strong"/>
          <w:rFonts w:ascii="Trebuchet MS" w:eastAsiaTheme="majorEastAsia" w:hAnsi="Trebuchet MS" w:cs="Arial"/>
          <w:color w:val="555555"/>
          <w:bdr w:val="none" w:sz="0" w:space="0" w:color="auto" w:frame="1"/>
        </w:rPr>
        <w:t>server2</w:t>
      </w:r>
      <w:r w:rsidRPr="00893DA8">
        <w:rPr>
          <w:rFonts w:ascii="Trebuchet MS" w:hAnsi="Trebuchet MS" w:cs="Arial"/>
          <w:color w:val="555555"/>
        </w:rPr>
        <w:t>, create the same user with password </w:t>
      </w:r>
      <w:r w:rsidRPr="00893DA8">
        <w:rPr>
          <w:rStyle w:val="Strong"/>
          <w:rFonts w:ascii="Trebuchet MS" w:eastAsiaTheme="majorEastAsia" w:hAnsi="Trebuchet MS" w:cs="Arial"/>
          <w:color w:val="555555"/>
          <w:bdr w:val="none" w:sz="0" w:space="0" w:color="auto" w:frame="1"/>
        </w:rPr>
        <w:t>user01</w:t>
      </w:r>
      <w:r w:rsidRPr="00893DA8">
        <w:rPr>
          <w:rFonts w:ascii="Trebuchet MS" w:hAnsi="Trebuchet MS" w:cs="Arial"/>
          <w:color w:val="555555"/>
        </w:rPr>
        <w:t>:</w:t>
      </w:r>
    </w:p>
    <w:p w14:paraId="1B56A7D2"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w:t>
      </w:r>
      <w:proofErr w:type="spellStart"/>
      <w:r w:rsidRPr="00893DA8">
        <w:rPr>
          <w:rStyle w:val="Strong"/>
          <w:rFonts w:ascii="Trebuchet MS" w:eastAsiaTheme="majorEastAsia" w:hAnsi="Trebuchet MS"/>
          <w:color w:val="555555"/>
          <w:sz w:val="24"/>
          <w:szCs w:val="24"/>
          <w:bdr w:val="none" w:sz="0" w:space="0" w:color="auto" w:frame="1"/>
        </w:rPr>
        <w:t>useradd</w:t>
      </w:r>
      <w:proofErr w:type="spellEnd"/>
      <w:r w:rsidRPr="00893DA8">
        <w:rPr>
          <w:rStyle w:val="Strong"/>
          <w:rFonts w:ascii="Trebuchet MS" w:eastAsiaTheme="majorEastAsia" w:hAnsi="Trebuchet MS"/>
          <w:color w:val="555555"/>
          <w:sz w:val="24"/>
          <w:szCs w:val="24"/>
          <w:bdr w:val="none" w:sz="0" w:space="0" w:color="auto" w:frame="1"/>
        </w:rPr>
        <w:t xml:space="preserve"> user01</w:t>
      </w:r>
    </w:p>
    <w:p w14:paraId="6670D3EA"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Strong"/>
          <w:rFonts w:ascii="Trebuchet MS" w:eastAsiaTheme="majorEastAsia" w:hAnsi="Trebuchet MS"/>
          <w:color w:val="555555"/>
          <w:sz w:val="24"/>
          <w:szCs w:val="24"/>
          <w:bdr w:val="none" w:sz="0" w:space="0" w:color="auto" w:frame="1"/>
        </w:rPr>
      </w:pPr>
      <w:r w:rsidRPr="00893DA8">
        <w:rPr>
          <w:rFonts w:ascii="Trebuchet MS" w:hAnsi="Trebuchet MS"/>
          <w:color w:val="555555"/>
          <w:sz w:val="24"/>
          <w:szCs w:val="24"/>
        </w:rPr>
        <w:t xml:space="preserve"># </w:t>
      </w:r>
      <w:r w:rsidRPr="00893DA8">
        <w:rPr>
          <w:rStyle w:val="Strong"/>
          <w:rFonts w:ascii="Trebuchet MS" w:eastAsiaTheme="majorEastAsia" w:hAnsi="Trebuchet MS"/>
          <w:color w:val="555555"/>
          <w:sz w:val="24"/>
          <w:szCs w:val="24"/>
          <w:bdr w:val="none" w:sz="0" w:space="0" w:color="auto" w:frame="1"/>
        </w:rPr>
        <w:t>passwd user01</w:t>
      </w:r>
    </w:p>
    <w:p w14:paraId="117EB3CB"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Changing password for user user01.</w:t>
      </w:r>
    </w:p>
    <w:p w14:paraId="44C428EB"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New password: </w:t>
      </w:r>
      <w:del w:id="3" w:author="Unknown">
        <w:r w:rsidRPr="00893DA8">
          <w:rPr>
            <w:rStyle w:val="Strong"/>
            <w:rFonts w:ascii="Trebuchet MS" w:eastAsiaTheme="majorEastAsia" w:hAnsi="Trebuchet MS"/>
            <w:strike/>
            <w:color w:val="555555"/>
            <w:sz w:val="24"/>
            <w:szCs w:val="24"/>
            <w:bdr w:val="none" w:sz="0" w:space="0" w:color="auto" w:frame="1"/>
          </w:rPr>
          <w:delText>your password</w:delText>
        </w:r>
      </w:del>
    </w:p>
    <w:p w14:paraId="3462A5B9"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Retype new password: </w:t>
      </w:r>
      <w:del w:id="4" w:author="Unknown">
        <w:r w:rsidRPr="00893DA8">
          <w:rPr>
            <w:rStyle w:val="Strong"/>
            <w:rFonts w:ascii="Trebuchet MS" w:eastAsiaTheme="majorEastAsia" w:hAnsi="Trebuchet MS"/>
            <w:strike/>
            <w:color w:val="555555"/>
            <w:sz w:val="24"/>
            <w:szCs w:val="24"/>
            <w:bdr w:val="none" w:sz="0" w:space="0" w:color="auto" w:frame="1"/>
          </w:rPr>
          <w:delText>your password</w:delText>
        </w:r>
      </w:del>
    </w:p>
    <w:p w14:paraId="477C88B1"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passwd: all authentication tokens updated successfully.</w:t>
      </w:r>
    </w:p>
    <w:p w14:paraId="2C648DCC" w14:textId="77777777" w:rsid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p>
    <w:p w14:paraId="0F94CA04" w14:textId="3093AD1A"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On the </w:t>
      </w:r>
      <w:r w:rsidRPr="00893DA8">
        <w:rPr>
          <w:rStyle w:val="Strong"/>
          <w:rFonts w:ascii="Trebuchet MS" w:eastAsiaTheme="majorEastAsia" w:hAnsi="Trebuchet MS" w:cs="Arial"/>
          <w:color w:val="555555"/>
          <w:bdr w:val="none" w:sz="0" w:space="0" w:color="auto" w:frame="1"/>
        </w:rPr>
        <w:t>server1</w:t>
      </w:r>
      <w:r w:rsidRPr="00893DA8">
        <w:rPr>
          <w:rFonts w:ascii="Trebuchet MS" w:hAnsi="Trebuchet MS" w:cs="Arial"/>
          <w:color w:val="555555"/>
        </w:rPr>
        <w:t>, connect as this new user:</w:t>
      </w:r>
    </w:p>
    <w:p w14:paraId="5A16BB84"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w:t>
      </w:r>
      <w:proofErr w:type="spellStart"/>
      <w:r w:rsidRPr="00893DA8">
        <w:rPr>
          <w:rStyle w:val="Strong"/>
          <w:rFonts w:ascii="Trebuchet MS" w:eastAsiaTheme="majorEastAsia" w:hAnsi="Trebuchet MS"/>
          <w:color w:val="555555"/>
          <w:sz w:val="24"/>
          <w:szCs w:val="24"/>
          <w:bdr w:val="none" w:sz="0" w:space="0" w:color="auto" w:frame="1"/>
        </w:rPr>
        <w:t>su</w:t>
      </w:r>
      <w:proofErr w:type="spellEnd"/>
      <w:r w:rsidRPr="00893DA8">
        <w:rPr>
          <w:rStyle w:val="Strong"/>
          <w:rFonts w:ascii="Trebuchet MS" w:eastAsiaTheme="majorEastAsia" w:hAnsi="Trebuchet MS"/>
          <w:color w:val="555555"/>
          <w:sz w:val="24"/>
          <w:szCs w:val="24"/>
          <w:bdr w:val="none" w:sz="0" w:space="0" w:color="auto" w:frame="1"/>
        </w:rPr>
        <w:t xml:space="preserve"> - user01</w:t>
      </w:r>
    </w:p>
    <w:p w14:paraId="32331A80" w14:textId="77777777" w:rsid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p>
    <w:p w14:paraId="35249C68" w14:textId="28A08C4C"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Generate a private/public pair for key-based authentication (here </w:t>
      </w:r>
      <w:proofErr w:type="spellStart"/>
      <w:r w:rsidRPr="00893DA8">
        <w:rPr>
          <w:rStyle w:val="Strong"/>
          <w:rFonts w:ascii="Trebuchet MS" w:eastAsiaTheme="majorEastAsia" w:hAnsi="Trebuchet MS" w:cs="Arial"/>
          <w:color w:val="555555"/>
          <w:bdr w:val="none" w:sz="0" w:space="0" w:color="auto" w:frame="1"/>
        </w:rPr>
        <w:t>rsa</w:t>
      </w:r>
      <w:proofErr w:type="spellEnd"/>
      <w:r w:rsidRPr="00893DA8">
        <w:rPr>
          <w:rFonts w:ascii="Trebuchet MS" w:hAnsi="Trebuchet MS" w:cs="Arial"/>
          <w:color w:val="555555"/>
        </w:rPr>
        <w:t> key with </w:t>
      </w:r>
      <w:r w:rsidRPr="00893DA8">
        <w:rPr>
          <w:rStyle w:val="Strong"/>
          <w:rFonts w:ascii="Trebuchet MS" w:eastAsiaTheme="majorEastAsia" w:hAnsi="Trebuchet MS" w:cs="Arial"/>
          <w:color w:val="555555"/>
          <w:bdr w:val="none" w:sz="0" w:space="0" w:color="auto" w:frame="1"/>
        </w:rPr>
        <w:t>2048</w:t>
      </w:r>
      <w:r w:rsidRPr="00893DA8">
        <w:rPr>
          <w:rFonts w:ascii="Trebuchet MS" w:hAnsi="Trebuchet MS" w:cs="Arial"/>
          <w:color w:val="555555"/>
        </w:rPr>
        <w:t> bits and </w:t>
      </w:r>
      <w:r w:rsidRPr="00893DA8">
        <w:rPr>
          <w:rStyle w:val="Strong"/>
          <w:rFonts w:ascii="Trebuchet MS" w:eastAsiaTheme="majorEastAsia" w:hAnsi="Trebuchet MS" w:cs="Arial"/>
          <w:color w:val="555555"/>
          <w:bdr w:val="none" w:sz="0" w:space="0" w:color="auto" w:frame="1"/>
        </w:rPr>
        <w:t>no passphrase</w:t>
      </w:r>
      <w:r w:rsidRPr="00893DA8">
        <w:rPr>
          <w:rFonts w:ascii="Trebuchet MS" w:hAnsi="Trebuchet MS" w:cs="Arial"/>
          <w:color w:val="555555"/>
        </w:rPr>
        <w:t>):</w:t>
      </w:r>
    </w:p>
    <w:p w14:paraId="5891195F"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[user01@server1 </w:t>
      </w:r>
      <w:proofErr w:type="gramStart"/>
      <w:r w:rsidRPr="00893DA8">
        <w:rPr>
          <w:rFonts w:ascii="Trebuchet MS" w:hAnsi="Trebuchet MS"/>
          <w:color w:val="555555"/>
          <w:sz w:val="24"/>
          <w:szCs w:val="24"/>
        </w:rPr>
        <w:t>~]$</w:t>
      </w:r>
      <w:proofErr w:type="gramEnd"/>
      <w:r w:rsidRPr="00893DA8">
        <w:rPr>
          <w:rFonts w:ascii="Trebuchet MS" w:hAnsi="Trebuchet MS"/>
          <w:color w:val="555555"/>
          <w:sz w:val="24"/>
          <w:szCs w:val="24"/>
        </w:rPr>
        <w:t xml:space="preserve"> </w:t>
      </w:r>
      <w:proofErr w:type="spellStart"/>
      <w:r w:rsidRPr="00893DA8">
        <w:rPr>
          <w:rStyle w:val="Strong"/>
          <w:rFonts w:ascii="Trebuchet MS" w:eastAsiaTheme="majorEastAsia" w:hAnsi="Trebuchet MS"/>
          <w:color w:val="555555"/>
          <w:sz w:val="24"/>
          <w:szCs w:val="24"/>
          <w:bdr w:val="none" w:sz="0" w:space="0" w:color="auto" w:frame="1"/>
        </w:rPr>
        <w:t>ssh</w:t>
      </w:r>
      <w:proofErr w:type="spellEnd"/>
      <w:r w:rsidRPr="00893DA8">
        <w:rPr>
          <w:rStyle w:val="Strong"/>
          <w:rFonts w:ascii="Trebuchet MS" w:eastAsiaTheme="majorEastAsia" w:hAnsi="Trebuchet MS"/>
          <w:color w:val="555555"/>
          <w:sz w:val="24"/>
          <w:szCs w:val="24"/>
          <w:bdr w:val="none" w:sz="0" w:space="0" w:color="auto" w:frame="1"/>
        </w:rPr>
        <w:t xml:space="preserve">-keygen -b 2048 -t </w:t>
      </w:r>
      <w:proofErr w:type="spellStart"/>
      <w:r w:rsidRPr="00893DA8">
        <w:rPr>
          <w:rStyle w:val="Strong"/>
          <w:rFonts w:ascii="Trebuchet MS" w:eastAsiaTheme="majorEastAsia" w:hAnsi="Trebuchet MS"/>
          <w:color w:val="555555"/>
          <w:sz w:val="24"/>
          <w:szCs w:val="24"/>
          <w:bdr w:val="none" w:sz="0" w:space="0" w:color="auto" w:frame="1"/>
        </w:rPr>
        <w:t>rsa</w:t>
      </w:r>
      <w:proofErr w:type="spellEnd"/>
    </w:p>
    <w:p w14:paraId="51873850"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Generating public/private </w:t>
      </w:r>
      <w:proofErr w:type="spellStart"/>
      <w:r w:rsidRPr="00893DA8">
        <w:rPr>
          <w:rFonts w:ascii="Trebuchet MS" w:hAnsi="Trebuchet MS"/>
          <w:color w:val="555555"/>
          <w:sz w:val="24"/>
          <w:szCs w:val="24"/>
        </w:rPr>
        <w:t>rsa</w:t>
      </w:r>
      <w:proofErr w:type="spellEnd"/>
      <w:r w:rsidRPr="00893DA8">
        <w:rPr>
          <w:rFonts w:ascii="Trebuchet MS" w:hAnsi="Trebuchet MS"/>
          <w:color w:val="555555"/>
          <w:sz w:val="24"/>
          <w:szCs w:val="24"/>
        </w:rPr>
        <w:t xml:space="preserve"> key pair.</w:t>
      </w:r>
    </w:p>
    <w:p w14:paraId="4B8836FE"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Enter file in which to save the key (/home/user01/.</w:t>
      </w:r>
      <w:proofErr w:type="spellStart"/>
      <w:r w:rsidRPr="00893DA8">
        <w:rPr>
          <w:rFonts w:ascii="Trebuchet MS" w:hAnsi="Trebuchet MS"/>
          <w:color w:val="555555"/>
          <w:sz w:val="24"/>
          <w:szCs w:val="24"/>
        </w:rPr>
        <w:t>ssh</w:t>
      </w:r>
      <w:proofErr w:type="spellEnd"/>
      <w:r w:rsidRPr="00893DA8">
        <w:rPr>
          <w:rFonts w:ascii="Trebuchet MS" w:hAnsi="Trebuchet MS"/>
          <w:color w:val="555555"/>
          <w:sz w:val="24"/>
          <w:szCs w:val="24"/>
        </w:rPr>
        <w:t>/</w:t>
      </w:r>
      <w:proofErr w:type="spellStart"/>
      <w:r w:rsidRPr="00893DA8">
        <w:rPr>
          <w:rFonts w:ascii="Trebuchet MS" w:hAnsi="Trebuchet MS"/>
          <w:color w:val="555555"/>
          <w:sz w:val="24"/>
          <w:szCs w:val="24"/>
        </w:rPr>
        <w:t>id_rsa</w:t>
      </w:r>
      <w:proofErr w:type="spellEnd"/>
      <w:r w:rsidRPr="00893DA8">
        <w:rPr>
          <w:rFonts w:ascii="Trebuchet MS" w:hAnsi="Trebuchet MS"/>
          <w:color w:val="555555"/>
          <w:sz w:val="24"/>
          <w:szCs w:val="24"/>
        </w:rPr>
        <w:t xml:space="preserve">): </w:t>
      </w:r>
      <w:r w:rsidRPr="00893DA8">
        <w:rPr>
          <w:rStyle w:val="Strong"/>
          <w:rFonts w:ascii="Trebuchet MS" w:eastAsiaTheme="majorEastAsia" w:hAnsi="Trebuchet MS"/>
          <w:color w:val="555555"/>
          <w:sz w:val="24"/>
          <w:szCs w:val="24"/>
          <w:bdr w:val="none" w:sz="0" w:space="0" w:color="auto" w:frame="1"/>
        </w:rPr>
        <w:t>return</w:t>
      </w:r>
    </w:p>
    <w:p w14:paraId="43B2979F"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Created directory '/home/user01/.</w:t>
      </w:r>
      <w:proofErr w:type="spellStart"/>
      <w:r w:rsidRPr="00893DA8">
        <w:rPr>
          <w:rFonts w:ascii="Trebuchet MS" w:hAnsi="Trebuchet MS"/>
          <w:color w:val="555555"/>
          <w:sz w:val="24"/>
          <w:szCs w:val="24"/>
        </w:rPr>
        <w:t>ssh</w:t>
      </w:r>
      <w:proofErr w:type="spellEnd"/>
      <w:r w:rsidRPr="00893DA8">
        <w:rPr>
          <w:rFonts w:ascii="Trebuchet MS" w:hAnsi="Trebuchet MS"/>
          <w:color w:val="555555"/>
          <w:sz w:val="24"/>
          <w:szCs w:val="24"/>
        </w:rPr>
        <w:t>'.</w:t>
      </w:r>
    </w:p>
    <w:p w14:paraId="356F9770"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Enter passphrase (empty for no passphrase): </w:t>
      </w:r>
      <w:r w:rsidRPr="00893DA8">
        <w:rPr>
          <w:rStyle w:val="Strong"/>
          <w:rFonts w:ascii="Trebuchet MS" w:eastAsiaTheme="majorEastAsia" w:hAnsi="Trebuchet MS"/>
          <w:color w:val="555555"/>
          <w:sz w:val="24"/>
          <w:szCs w:val="24"/>
          <w:bdr w:val="none" w:sz="0" w:space="0" w:color="auto" w:frame="1"/>
        </w:rPr>
        <w:t>return</w:t>
      </w:r>
    </w:p>
    <w:p w14:paraId="15117403"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Enter same passphrase again: </w:t>
      </w:r>
      <w:r w:rsidRPr="00893DA8">
        <w:rPr>
          <w:rStyle w:val="Strong"/>
          <w:rFonts w:ascii="Trebuchet MS" w:eastAsiaTheme="majorEastAsia" w:hAnsi="Trebuchet MS"/>
          <w:color w:val="555555"/>
          <w:sz w:val="24"/>
          <w:szCs w:val="24"/>
          <w:bdr w:val="none" w:sz="0" w:space="0" w:color="auto" w:frame="1"/>
        </w:rPr>
        <w:t>return</w:t>
      </w:r>
    </w:p>
    <w:p w14:paraId="599C6623"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Your identification has been saved in /home/user01/.</w:t>
      </w:r>
      <w:proofErr w:type="spellStart"/>
      <w:r w:rsidRPr="00893DA8">
        <w:rPr>
          <w:rFonts w:ascii="Trebuchet MS" w:hAnsi="Trebuchet MS"/>
          <w:color w:val="555555"/>
          <w:sz w:val="24"/>
          <w:szCs w:val="24"/>
        </w:rPr>
        <w:t>ssh</w:t>
      </w:r>
      <w:proofErr w:type="spellEnd"/>
      <w:r w:rsidRPr="00893DA8">
        <w:rPr>
          <w:rFonts w:ascii="Trebuchet MS" w:hAnsi="Trebuchet MS"/>
          <w:color w:val="555555"/>
          <w:sz w:val="24"/>
          <w:szCs w:val="24"/>
        </w:rPr>
        <w:t>/</w:t>
      </w:r>
      <w:proofErr w:type="spellStart"/>
      <w:r w:rsidRPr="00893DA8">
        <w:rPr>
          <w:rFonts w:ascii="Trebuchet MS" w:hAnsi="Trebuchet MS"/>
          <w:color w:val="555555"/>
          <w:sz w:val="24"/>
          <w:szCs w:val="24"/>
        </w:rPr>
        <w:t>id_rsa</w:t>
      </w:r>
      <w:proofErr w:type="spellEnd"/>
      <w:r w:rsidRPr="00893DA8">
        <w:rPr>
          <w:rFonts w:ascii="Trebuchet MS" w:hAnsi="Trebuchet MS"/>
          <w:color w:val="555555"/>
          <w:sz w:val="24"/>
          <w:szCs w:val="24"/>
        </w:rPr>
        <w:t>.</w:t>
      </w:r>
    </w:p>
    <w:p w14:paraId="60073EC1"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Your public key has been saved in /home/user01/.</w:t>
      </w:r>
      <w:proofErr w:type="spellStart"/>
      <w:r w:rsidRPr="00893DA8">
        <w:rPr>
          <w:rFonts w:ascii="Trebuchet MS" w:hAnsi="Trebuchet MS"/>
          <w:color w:val="555555"/>
          <w:sz w:val="24"/>
          <w:szCs w:val="24"/>
        </w:rPr>
        <w:t>ssh</w:t>
      </w:r>
      <w:proofErr w:type="spellEnd"/>
      <w:r w:rsidRPr="00893DA8">
        <w:rPr>
          <w:rFonts w:ascii="Trebuchet MS" w:hAnsi="Trebuchet MS"/>
          <w:color w:val="555555"/>
          <w:sz w:val="24"/>
          <w:szCs w:val="24"/>
        </w:rPr>
        <w:t>/id_rsa.pub.</w:t>
      </w:r>
    </w:p>
    <w:p w14:paraId="10FF5D7D"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The key fingerprint is:</w:t>
      </w:r>
    </w:p>
    <w:p w14:paraId="2FB2430D"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6d:</w:t>
      </w:r>
      <w:proofErr w:type="gramStart"/>
      <w:r w:rsidRPr="00893DA8">
        <w:rPr>
          <w:rFonts w:ascii="Trebuchet MS" w:hAnsi="Trebuchet MS"/>
          <w:color w:val="555555"/>
          <w:sz w:val="24"/>
          <w:szCs w:val="24"/>
        </w:rPr>
        <w:t>ac:45:32:34</w:t>
      </w:r>
      <w:proofErr w:type="gramEnd"/>
      <w:r w:rsidRPr="00893DA8">
        <w:rPr>
          <w:rFonts w:ascii="Trebuchet MS" w:hAnsi="Trebuchet MS"/>
          <w:color w:val="555555"/>
          <w:sz w:val="24"/>
          <w:szCs w:val="24"/>
        </w:rPr>
        <w:t>:ac:da:4a:3b:4e:f2:83:85:84:5f:d8 user01@server1.example.com</w:t>
      </w:r>
    </w:p>
    <w:p w14:paraId="64C31DDD"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The key's </w:t>
      </w:r>
      <w:proofErr w:type="spellStart"/>
      <w:r w:rsidRPr="00893DA8">
        <w:rPr>
          <w:rFonts w:ascii="Trebuchet MS" w:hAnsi="Trebuchet MS"/>
          <w:color w:val="555555"/>
          <w:sz w:val="24"/>
          <w:szCs w:val="24"/>
        </w:rPr>
        <w:t>randomart</w:t>
      </w:r>
      <w:proofErr w:type="spellEnd"/>
      <w:r w:rsidRPr="00893DA8">
        <w:rPr>
          <w:rFonts w:ascii="Trebuchet MS" w:hAnsi="Trebuchet MS"/>
          <w:color w:val="555555"/>
          <w:sz w:val="24"/>
          <w:szCs w:val="24"/>
        </w:rPr>
        <w:t xml:space="preserve"> image is:</w:t>
      </w:r>
    </w:p>
    <w:p w14:paraId="2C5DA6D1"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RSA </w:t>
      </w:r>
      <w:proofErr w:type="gramStart"/>
      <w:r w:rsidRPr="00893DA8">
        <w:rPr>
          <w:rFonts w:ascii="Trebuchet MS" w:hAnsi="Trebuchet MS"/>
          <w:color w:val="555555"/>
          <w:sz w:val="24"/>
          <w:szCs w:val="24"/>
        </w:rPr>
        <w:t>2048]----</w:t>
      </w:r>
      <w:proofErr w:type="gramEnd"/>
      <w:r w:rsidRPr="00893DA8">
        <w:rPr>
          <w:rFonts w:ascii="Trebuchet MS" w:hAnsi="Trebuchet MS"/>
          <w:color w:val="555555"/>
          <w:sz w:val="24"/>
          <w:szCs w:val="24"/>
        </w:rPr>
        <w:t>+</w:t>
      </w:r>
    </w:p>
    <w:p w14:paraId="1FD55940"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w:t>
      </w:r>
      <w:proofErr w:type="gramStart"/>
      <w:r w:rsidRPr="00893DA8">
        <w:rPr>
          <w:rFonts w:ascii="Trebuchet MS" w:hAnsi="Trebuchet MS"/>
          <w:color w:val="555555"/>
          <w:sz w:val="24"/>
          <w:szCs w:val="24"/>
        </w:rPr>
        <w:t xml:space="preserve">  .o</w:t>
      </w:r>
      <w:proofErr w:type="gramEnd"/>
      <w:r w:rsidRPr="00893DA8">
        <w:rPr>
          <w:rFonts w:ascii="Trebuchet MS" w:hAnsi="Trebuchet MS"/>
          <w:color w:val="555555"/>
          <w:sz w:val="24"/>
          <w:szCs w:val="24"/>
        </w:rPr>
        <w:t xml:space="preserve">        |</w:t>
      </w:r>
    </w:p>
    <w:p w14:paraId="56CD9E00"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       |</w:t>
      </w:r>
    </w:p>
    <w:p w14:paraId="29335738"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 o </w:t>
      </w:r>
      <w:proofErr w:type="gramStart"/>
      <w:r w:rsidRPr="00893DA8">
        <w:rPr>
          <w:rFonts w:ascii="Trebuchet MS" w:hAnsi="Trebuchet MS"/>
          <w:color w:val="555555"/>
          <w:sz w:val="24"/>
          <w:szCs w:val="24"/>
        </w:rPr>
        <w:t xml:space="preserve">  .o</w:t>
      </w:r>
      <w:proofErr w:type="gramEnd"/>
      <w:r w:rsidRPr="00893DA8">
        <w:rPr>
          <w:rFonts w:ascii="Trebuchet MS" w:hAnsi="Trebuchet MS"/>
          <w:color w:val="555555"/>
          <w:sz w:val="24"/>
          <w:szCs w:val="24"/>
        </w:rPr>
        <w:t xml:space="preserve"> .      |</w:t>
      </w:r>
    </w:p>
    <w:p w14:paraId="31A5C46E"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o </w:t>
      </w:r>
      <w:proofErr w:type="gramStart"/>
      <w:r w:rsidRPr="00893DA8">
        <w:rPr>
          <w:rFonts w:ascii="Trebuchet MS" w:hAnsi="Trebuchet MS"/>
          <w:color w:val="555555"/>
          <w:sz w:val="24"/>
          <w:szCs w:val="24"/>
        </w:rPr>
        <w:t>E .</w:t>
      </w:r>
      <w:proofErr w:type="gramEnd"/>
      <w:r w:rsidRPr="00893DA8">
        <w:rPr>
          <w:rFonts w:ascii="Trebuchet MS" w:hAnsi="Trebuchet MS"/>
          <w:color w:val="555555"/>
          <w:sz w:val="24"/>
          <w:szCs w:val="24"/>
        </w:rPr>
        <w:t xml:space="preserve">  *       |</w:t>
      </w:r>
    </w:p>
    <w:p w14:paraId="3F6D7592"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o </w:t>
      </w:r>
      <w:proofErr w:type="spellStart"/>
      <w:r w:rsidRPr="00893DA8">
        <w:rPr>
          <w:rFonts w:ascii="Trebuchet MS" w:hAnsi="Trebuchet MS"/>
          <w:color w:val="555555"/>
          <w:sz w:val="24"/>
          <w:szCs w:val="24"/>
        </w:rPr>
        <w:t>o</w:t>
      </w:r>
      <w:proofErr w:type="spellEnd"/>
      <w:r w:rsidRPr="00893DA8">
        <w:rPr>
          <w:rFonts w:ascii="Trebuchet MS" w:hAnsi="Trebuchet MS"/>
          <w:color w:val="555555"/>
          <w:sz w:val="24"/>
          <w:szCs w:val="24"/>
        </w:rPr>
        <w:t xml:space="preserve"> </w:t>
      </w:r>
      <w:proofErr w:type="spellStart"/>
      <w:proofErr w:type="gramStart"/>
      <w:r w:rsidRPr="00893DA8">
        <w:rPr>
          <w:rFonts w:ascii="Trebuchet MS" w:hAnsi="Trebuchet MS"/>
          <w:color w:val="555555"/>
          <w:sz w:val="24"/>
          <w:szCs w:val="24"/>
        </w:rPr>
        <w:t>o</w:t>
      </w:r>
      <w:proofErr w:type="spellEnd"/>
      <w:r w:rsidRPr="00893DA8">
        <w:rPr>
          <w:rFonts w:ascii="Trebuchet MS" w:hAnsi="Trebuchet MS"/>
          <w:color w:val="555555"/>
          <w:sz w:val="24"/>
          <w:szCs w:val="24"/>
        </w:rPr>
        <w:t xml:space="preserve">  S</w:t>
      </w:r>
      <w:proofErr w:type="gramEnd"/>
      <w:r w:rsidRPr="00893DA8">
        <w:rPr>
          <w:rFonts w:ascii="Trebuchet MS" w:hAnsi="Trebuchet MS"/>
          <w:color w:val="555555"/>
          <w:sz w:val="24"/>
          <w:szCs w:val="24"/>
        </w:rPr>
        <w:t xml:space="preserve"> =      |</w:t>
      </w:r>
    </w:p>
    <w:p w14:paraId="6544320F"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proofErr w:type="gramStart"/>
      <w:r w:rsidRPr="00893DA8">
        <w:rPr>
          <w:rFonts w:ascii="Trebuchet MS" w:hAnsi="Trebuchet MS"/>
          <w:color w:val="555555"/>
          <w:sz w:val="24"/>
          <w:szCs w:val="24"/>
        </w:rPr>
        <w:t>|  o</w:t>
      </w:r>
      <w:proofErr w:type="gramEnd"/>
      <w:r w:rsidRPr="00893DA8">
        <w:rPr>
          <w:rFonts w:ascii="Trebuchet MS" w:hAnsi="Trebuchet MS"/>
          <w:color w:val="555555"/>
          <w:sz w:val="24"/>
          <w:szCs w:val="24"/>
        </w:rPr>
        <w:t xml:space="preserve"> + .  +       |</w:t>
      </w:r>
    </w:p>
    <w:p w14:paraId="0441695B"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proofErr w:type="gramStart"/>
      <w:r w:rsidRPr="00893DA8">
        <w:rPr>
          <w:rFonts w:ascii="Trebuchet MS" w:hAnsi="Trebuchet MS"/>
          <w:color w:val="555555"/>
          <w:sz w:val="24"/>
          <w:szCs w:val="24"/>
        </w:rPr>
        <w:t>|  .</w:t>
      </w:r>
      <w:proofErr w:type="gramEnd"/>
      <w:r w:rsidRPr="00893DA8">
        <w:rPr>
          <w:rFonts w:ascii="Trebuchet MS" w:hAnsi="Trebuchet MS"/>
          <w:color w:val="555555"/>
          <w:sz w:val="24"/>
          <w:szCs w:val="24"/>
        </w:rPr>
        <w:t>+.o  .        |</w:t>
      </w:r>
    </w:p>
    <w:p w14:paraId="5C737DDB"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            |</w:t>
      </w:r>
    </w:p>
    <w:p w14:paraId="55B0246E"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w:t>
      </w:r>
      <w:proofErr w:type="gramStart"/>
      <w:r w:rsidRPr="00893DA8">
        <w:rPr>
          <w:rFonts w:ascii="Trebuchet MS" w:hAnsi="Trebuchet MS"/>
          <w:color w:val="555555"/>
          <w:sz w:val="24"/>
          <w:szCs w:val="24"/>
        </w:rPr>
        <w:t xml:space="preserve">  .</w:t>
      </w:r>
      <w:proofErr w:type="spellStart"/>
      <w:r w:rsidRPr="00893DA8">
        <w:rPr>
          <w:rFonts w:ascii="Trebuchet MS" w:hAnsi="Trebuchet MS"/>
          <w:color w:val="555555"/>
          <w:sz w:val="24"/>
          <w:szCs w:val="24"/>
        </w:rPr>
        <w:t>oo</w:t>
      </w:r>
      <w:proofErr w:type="spellEnd"/>
      <w:proofErr w:type="gramEnd"/>
      <w:r w:rsidRPr="00893DA8">
        <w:rPr>
          <w:rFonts w:ascii="Trebuchet MS" w:hAnsi="Trebuchet MS"/>
          <w:color w:val="555555"/>
          <w:sz w:val="24"/>
          <w:szCs w:val="24"/>
        </w:rPr>
        <w:t xml:space="preserve">           |</w:t>
      </w:r>
    </w:p>
    <w:p w14:paraId="6172830D"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w:t>
      </w:r>
    </w:p>
    <w:p w14:paraId="3D6439A3" w14:textId="77777777" w:rsid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p>
    <w:p w14:paraId="37F8019F" w14:textId="77777777" w:rsid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p>
    <w:p w14:paraId="32ABC6D8" w14:textId="77777777" w:rsid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p>
    <w:p w14:paraId="011A6391" w14:textId="40630B0D"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lastRenderedPageBreak/>
        <w:t>Still on </w:t>
      </w:r>
      <w:r w:rsidRPr="00893DA8">
        <w:rPr>
          <w:rStyle w:val="Strong"/>
          <w:rFonts w:ascii="Trebuchet MS" w:eastAsiaTheme="majorEastAsia" w:hAnsi="Trebuchet MS" w:cs="Arial"/>
          <w:color w:val="555555"/>
          <w:bdr w:val="none" w:sz="0" w:space="0" w:color="auto" w:frame="1"/>
        </w:rPr>
        <w:t>server1</w:t>
      </w:r>
      <w:r w:rsidRPr="00893DA8">
        <w:rPr>
          <w:rFonts w:ascii="Trebuchet MS" w:hAnsi="Trebuchet MS" w:cs="Arial"/>
          <w:color w:val="555555"/>
        </w:rPr>
        <w:t>, copy the public key to </w:t>
      </w:r>
      <w:r w:rsidRPr="00893DA8">
        <w:rPr>
          <w:rStyle w:val="Strong"/>
          <w:rFonts w:ascii="Trebuchet MS" w:eastAsiaTheme="majorEastAsia" w:hAnsi="Trebuchet MS" w:cs="Arial"/>
          <w:color w:val="555555"/>
          <w:bdr w:val="none" w:sz="0" w:space="0" w:color="auto" w:frame="1"/>
        </w:rPr>
        <w:t>server2</w:t>
      </w:r>
      <w:r w:rsidRPr="00893DA8">
        <w:rPr>
          <w:rFonts w:ascii="Trebuchet MS" w:hAnsi="Trebuchet MS" w:cs="Arial"/>
          <w:color w:val="555555"/>
        </w:rPr>
        <w:t>.</w:t>
      </w:r>
    </w:p>
    <w:p w14:paraId="6C6A5CFB"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[user01@server1 </w:t>
      </w:r>
      <w:proofErr w:type="gramStart"/>
      <w:r w:rsidRPr="00893DA8">
        <w:rPr>
          <w:rFonts w:ascii="Trebuchet MS" w:hAnsi="Trebuchet MS"/>
          <w:color w:val="555555"/>
          <w:sz w:val="24"/>
          <w:szCs w:val="24"/>
        </w:rPr>
        <w:t>~]$</w:t>
      </w:r>
      <w:proofErr w:type="gramEnd"/>
      <w:r w:rsidRPr="00893DA8">
        <w:rPr>
          <w:rFonts w:ascii="Trebuchet MS" w:hAnsi="Trebuchet MS"/>
          <w:color w:val="555555"/>
          <w:sz w:val="24"/>
          <w:szCs w:val="24"/>
        </w:rPr>
        <w:t xml:space="preserve"> </w:t>
      </w:r>
      <w:proofErr w:type="spellStart"/>
      <w:r w:rsidRPr="00893DA8">
        <w:rPr>
          <w:rStyle w:val="Strong"/>
          <w:rFonts w:ascii="Trebuchet MS" w:eastAsiaTheme="majorEastAsia" w:hAnsi="Trebuchet MS"/>
          <w:color w:val="555555"/>
          <w:sz w:val="24"/>
          <w:szCs w:val="24"/>
          <w:bdr w:val="none" w:sz="0" w:space="0" w:color="auto" w:frame="1"/>
        </w:rPr>
        <w:t>ssh</w:t>
      </w:r>
      <w:proofErr w:type="spellEnd"/>
      <w:r w:rsidRPr="00893DA8">
        <w:rPr>
          <w:rStyle w:val="Strong"/>
          <w:rFonts w:ascii="Trebuchet MS" w:eastAsiaTheme="majorEastAsia" w:hAnsi="Trebuchet MS"/>
          <w:color w:val="555555"/>
          <w:sz w:val="24"/>
          <w:szCs w:val="24"/>
          <w:bdr w:val="none" w:sz="0" w:space="0" w:color="auto" w:frame="1"/>
        </w:rPr>
        <w:t>-copy-id -</w:t>
      </w:r>
      <w:proofErr w:type="spellStart"/>
      <w:r w:rsidRPr="00893DA8">
        <w:rPr>
          <w:rStyle w:val="Strong"/>
          <w:rFonts w:ascii="Trebuchet MS" w:eastAsiaTheme="majorEastAsia" w:hAnsi="Trebuchet MS"/>
          <w:color w:val="555555"/>
          <w:sz w:val="24"/>
          <w:szCs w:val="24"/>
          <w:bdr w:val="none" w:sz="0" w:space="0" w:color="auto" w:frame="1"/>
        </w:rPr>
        <w:t>i</w:t>
      </w:r>
      <w:proofErr w:type="spellEnd"/>
      <w:r w:rsidRPr="00893DA8">
        <w:rPr>
          <w:rStyle w:val="Strong"/>
          <w:rFonts w:ascii="Trebuchet MS" w:eastAsiaTheme="majorEastAsia" w:hAnsi="Trebuchet MS"/>
          <w:color w:val="555555"/>
          <w:sz w:val="24"/>
          <w:szCs w:val="24"/>
          <w:bdr w:val="none" w:sz="0" w:space="0" w:color="auto" w:frame="1"/>
        </w:rPr>
        <w:t xml:space="preserve"> .</w:t>
      </w:r>
      <w:proofErr w:type="spellStart"/>
      <w:r w:rsidRPr="00893DA8">
        <w:rPr>
          <w:rStyle w:val="Strong"/>
          <w:rFonts w:ascii="Trebuchet MS" w:eastAsiaTheme="majorEastAsia" w:hAnsi="Trebuchet MS"/>
          <w:color w:val="555555"/>
          <w:sz w:val="24"/>
          <w:szCs w:val="24"/>
          <w:bdr w:val="none" w:sz="0" w:space="0" w:color="auto" w:frame="1"/>
        </w:rPr>
        <w:t>ssh</w:t>
      </w:r>
      <w:proofErr w:type="spellEnd"/>
      <w:r w:rsidRPr="00893DA8">
        <w:rPr>
          <w:rStyle w:val="Strong"/>
          <w:rFonts w:ascii="Trebuchet MS" w:eastAsiaTheme="majorEastAsia" w:hAnsi="Trebuchet MS"/>
          <w:color w:val="555555"/>
          <w:sz w:val="24"/>
          <w:szCs w:val="24"/>
          <w:bdr w:val="none" w:sz="0" w:space="0" w:color="auto" w:frame="1"/>
        </w:rPr>
        <w:t>/id_rsa.pub user01@server2.example.com</w:t>
      </w:r>
    </w:p>
    <w:p w14:paraId="477E08F0"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The authenticity of host 'server2.example.com (192.168.1.49)' can't be established.</w:t>
      </w:r>
    </w:p>
    <w:p w14:paraId="4929B907"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ECDSA key fingerprint is </w:t>
      </w:r>
      <w:proofErr w:type="gramStart"/>
      <w:r w:rsidRPr="00893DA8">
        <w:rPr>
          <w:rFonts w:ascii="Trebuchet MS" w:hAnsi="Trebuchet MS"/>
          <w:color w:val="555555"/>
          <w:sz w:val="24"/>
          <w:szCs w:val="24"/>
        </w:rPr>
        <w:t>67:79:67:88:7</w:t>
      </w:r>
      <w:proofErr w:type="gramEnd"/>
      <w:r w:rsidRPr="00893DA8">
        <w:rPr>
          <w:rFonts w:ascii="Trebuchet MS" w:hAnsi="Trebuchet MS"/>
          <w:color w:val="555555"/>
          <w:sz w:val="24"/>
          <w:szCs w:val="24"/>
        </w:rPr>
        <w:t>f:da:31:49:7b:dd:ed:40:af:ae:b6:ae.</w:t>
      </w:r>
    </w:p>
    <w:p w14:paraId="60AC1337"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Are you sure you want to continue connecting (yes/no)? yes</w:t>
      </w:r>
    </w:p>
    <w:p w14:paraId="4469FE5F"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/bin/</w:t>
      </w:r>
      <w:proofErr w:type="spellStart"/>
      <w:r w:rsidRPr="00893DA8">
        <w:rPr>
          <w:rFonts w:ascii="Trebuchet MS" w:hAnsi="Trebuchet MS"/>
          <w:color w:val="555555"/>
          <w:sz w:val="24"/>
          <w:szCs w:val="24"/>
        </w:rPr>
        <w:t>ssh</w:t>
      </w:r>
      <w:proofErr w:type="spellEnd"/>
      <w:r w:rsidRPr="00893DA8">
        <w:rPr>
          <w:rFonts w:ascii="Trebuchet MS" w:hAnsi="Trebuchet MS"/>
          <w:color w:val="555555"/>
          <w:sz w:val="24"/>
          <w:szCs w:val="24"/>
        </w:rPr>
        <w:t>-copy-id: INFO: attempting to log in with the new key(s), to filter out any that are already installed</w:t>
      </w:r>
    </w:p>
    <w:p w14:paraId="315050BD"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/bin/</w:t>
      </w:r>
      <w:proofErr w:type="spellStart"/>
      <w:r w:rsidRPr="00893DA8">
        <w:rPr>
          <w:rFonts w:ascii="Trebuchet MS" w:hAnsi="Trebuchet MS"/>
          <w:color w:val="555555"/>
          <w:sz w:val="24"/>
          <w:szCs w:val="24"/>
        </w:rPr>
        <w:t>ssh</w:t>
      </w:r>
      <w:proofErr w:type="spellEnd"/>
      <w:r w:rsidRPr="00893DA8">
        <w:rPr>
          <w:rFonts w:ascii="Trebuchet MS" w:hAnsi="Trebuchet MS"/>
          <w:color w:val="555555"/>
          <w:sz w:val="24"/>
          <w:szCs w:val="24"/>
        </w:rPr>
        <w:t>-copy-id: INFO: 1 key(s) remain to be installed -- if you are prompted now it is to install the new keys</w:t>
      </w:r>
    </w:p>
    <w:p w14:paraId="71362E69"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user01@server2.example.com's password: </w:t>
      </w:r>
    </w:p>
    <w:p w14:paraId="469F647C"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p>
    <w:p w14:paraId="6BDECA14"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Number of key(s) added: 1</w:t>
      </w:r>
    </w:p>
    <w:p w14:paraId="5CFB43B8"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p>
    <w:p w14:paraId="2E61DDC2"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Now try logging into the machine, with:   "</w:t>
      </w:r>
      <w:proofErr w:type="spellStart"/>
      <w:r w:rsidRPr="00893DA8">
        <w:rPr>
          <w:rFonts w:ascii="Trebuchet MS" w:hAnsi="Trebuchet MS"/>
          <w:color w:val="555555"/>
          <w:sz w:val="24"/>
          <w:szCs w:val="24"/>
        </w:rPr>
        <w:t>ssh</w:t>
      </w:r>
      <w:proofErr w:type="spellEnd"/>
      <w:r w:rsidRPr="00893DA8">
        <w:rPr>
          <w:rFonts w:ascii="Trebuchet MS" w:hAnsi="Trebuchet MS"/>
          <w:color w:val="555555"/>
          <w:sz w:val="24"/>
          <w:szCs w:val="24"/>
        </w:rPr>
        <w:t xml:space="preserve"> 'user01@server2.example.com'"</w:t>
      </w:r>
    </w:p>
    <w:p w14:paraId="7B85353D"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and check to make sure that only the key(s) you wanted were added.</w:t>
      </w:r>
    </w:p>
    <w:p w14:paraId="011CA1D4" w14:textId="77777777" w:rsid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p>
    <w:p w14:paraId="4058563A" w14:textId="02F80D23"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On the </w:t>
      </w:r>
      <w:r w:rsidRPr="00893DA8">
        <w:rPr>
          <w:rStyle w:val="Strong"/>
          <w:rFonts w:ascii="Trebuchet MS" w:eastAsiaTheme="majorEastAsia" w:hAnsi="Trebuchet MS" w:cs="Arial"/>
          <w:color w:val="555555"/>
          <w:bdr w:val="none" w:sz="0" w:space="0" w:color="auto" w:frame="1"/>
        </w:rPr>
        <w:t>server2</w:t>
      </w:r>
      <w:r w:rsidRPr="00893DA8">
        <w:rPr>
          <w:rFonts w:ascii="Trebuchet MS" w:hAnsi="Trebuchet MS" w:cs="Arial"/>
          <w:color w:val="555555"/>
        </w:rPr>
        <w:t>, edit the </w:t>
      </w:r>
      <w:r w:rsidRPr="00893DA8">
        <w:rPr>
          <w:rStyle w:val="Strong"/>
          <w:rFonts w:ascii="Trebuchet MS" w:eastAsiaTheme="majorEastAsia" w:hAnsi="Trebuchet MS" w:cs="Arial"/>
          <w:color w:val="555555"/>
          <w:bdr w:val="none" w:sz="0" w:space="0" w:color="auto" w:frame="1"/>
        </w:rPr>
        <w:t>/</w:t>
      </w:r>
      <w:proofErr w:type="spellStart"/>
      <w:r w:rsidRPr="00893DA8">
        <w:rPr>
          <w:rStyle w:val="Strong"/>
          <w:rFonts w:ascii="Trebuchet MS" w:eastAsiaTheme="majorEastAsia" w:hAnsi="Trebuchet MS" w:cs="Arial"/>
          <w:color w:val="555555"/>
          <w:bdr w:val="none" w:sz="0" w:space="0" w:color="auto" w:frame="1"/>
        </w:rPr>
        <w:t>etc</w:t>
      </w:r>
      <w:proofErr w:type="spellEnd"/>
      <w:r w:rsidRPr="00893DA8">
        <w:rPr>
          <w:rStyle w:val="Strong"/>
          <w:rFonts w:ascii="Trebuchet MS" w:eastAsiaTheme="majorEastAsia" w:hAnsi="Trebuchet MS" w:cs="Arial"/>
          <w:color w:val="555555"/>
          <w:bdr w:val="none" w:sz="0" w:space="0" w:color="auto" w:frame="1"/>
        </w:rPr>
        <w:t>/</w:t>
      </w:r>
      <w:proofErr w:type="spellStart"/>
      <w:r w:rsidRPr="00893DA8">
        <w:rPr>
          <w:rStyle w:val="Strong"/>
          <w:rFonts w:ascii="Trebuchet MS" w:eastAsiaTheme="majorEastAsia" w:hAnsi="Trebuchet MS" w:cs="Arial"/>
          <w:color w:val="555555"/>
          <w:bdr w:val="none" w:sz="0" w:space="0" w:color="auto" w:frame="1"/>
        </w:rPr>
        <w:t>ssh</w:t>
      </w:r>
      <w:proofErr w:type="spellEnd"/>
      <w:r w:rsidRPr="00893DA8">
        <w:rPr>
          <w:rStyle w:val="Strong"/>
          <w:rFonts w:ascii="Trebuchet MS" w:eastAsiaTheme="majorEastAsia" w:hAnsi="Trebuchet MS" w:cs="Arial"/>
          <w:color w:val="555555"/>
          <w:bdr w:val="none" w:sz="0" w:space="0" w:color="auto" w:frame="1"/>
        </w:rPr>
        <w:t>/</w:t>
      </w:r>
      <w:proofErr w:type="spellStart"/>
      <w:r w:rsidRPr="00893DA8">
        <w:rPr>
          <w:rStyle w:val="Strong"/>
          <w:rFonts w:ascii="Trebuchet MS" w:eastAsiaTheme="majorEastAsia" w:hAnsi="Trebuchet MS" w:cs="Arial"/>
          <w:color w:val="555555"/>
          <w:bdr w:val="none" w:sz="0" w:space="0" w:color="auto" w:frame="1"/>
        </w:rPr>
        <w:t>sshd_config</w:t>
      </w:r>
      <w:proofErr w:type="spellEnd"/>
      <w:r w:rsidRPr="00893DA8">
        <w:rPr>
          <w:rFonts w:ascii="Trebuchet MS" w:hAnsi="Trebuchet MS" w:cs="Arial"/>
          <w:color w:val="555555"/>
        </w:rPr>
        <w:t> file and set the following options:</w:t>
      </w:r>
    </w:p>
    <w:p w14:paraId="17F0CCA9"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proofErr w:type="spellStart"/>
      <w:r w:rsidRPr="00893DA8">
        <w:rPr>
          <w:rFonts w:ascii="Trebuchet MS" w:hAnsi="Trebuchet MS"/>
          <w:color w:val="555555"/>
          <w:sz w:val="24"/>
          <w:szCs w:val="24"/>
        </w:rPr>
        <w:t>PasswordAuthentication</w:t>
      </w:r>
      <w:proofErr w:type="spellEnd"/>
      <w:r w:rsidRPr="00893DA8">
        <w:rPr>
          <w:rFonts w:ascii="Trebuchet MS" w:hAnsi="Trebuchet MS"/>
          <w:color w:val="555555"/>
          <w:sz w:val="24"/>
          <w:szCs w:val="24"/>
        </w:rPr>
        <w:t xml:space="preserve"> no</w:t>
      </w:r>
    </w:p>
    <w:p w14:paraId="0BE81DDB"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proofErr w:type="spellStart"/>
      <w:r w:rsidRPr="00893DA8">
        <w:rPr>
          <w:rFonts w:ascii="Trebuchet MS" w:hAnsi="Trebuchet MS"/>
          <w:color w:val="555555"/>
          <w:sz w:val="24"/>
          <w:szCs w:val="24"/>
        </w:rPr>
        <w:t>PubkeyAuthentication</w:t>
      </w:r>
      <w:proofErr w:type="spellEnd"/>
      <w:r w:rsidRPr="00893DA8">
        <w:rPr>
          <w:rFonts w:ascii="Trebuchet MS" w:hAnsi="Trebuchet MS"/>
          <w:color w:val="555555"/>
          <w:sz w:val="24"/>
          <w:szCs w:val="24"/>
        </w:rPr>
        <w:t xml:space="preserve"> yes</w:t>
      </w:r>
    </w:p>
    <w:p w14:paraId="62CDFF59" w14:textId="77777777"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Note: Don’t hesitate to </w:t>
      </w:r>
      <w:hyperlink r:id="rId30" w:tooltip="RHEL7: Access a virtual machine’s console." w:history="1">
        <w:r w:rsidRPr="00893DA8">
          <w:rPr>
            <w:rStyle w:val="Hyperlink"/>
            <w:rFonts w:ascii="Trebuchet MS" w:eastAsiaTheme="majorEastAsia" w:hAnsi="Trebuchet MS" w:cs="Arial"/>
            <w:color w:val="0066CC"/>
            <w:bdr w:val="none" w:sz="0" w:space="0" w:color="auto" w:frame="1"/>
          </w:rPr>
          <w:t>set up a virtual console access</w:t>
        </w:r>
      </w:hyperlink>
      <w:r w:rsidRPr="00893DA8">
        <w:rPr>
          <w:rFonts w:ascii="Trebuchet MS" w:hAnsi="Trebuchet MS" w:cs="Arial"/>
          <w:color w:val="555555"/>
        </w:rPr>
        <w:t> on </w:t>
      </w:r>
      <w:r w:rsidRPr="00893DA8">
        <w:rPr>
          <w:rStyle w:val="Strong"/>
          <w:rFonts w:ascii="Trebuchet MS" w:eastAsiaTheme="majorEastAsia" w:hAnsi="Trebuchet MS" w:cs="Arial"/>
          <w:color w:val="555555"/>
          <w:bdr w:val="none" w:sz="0" w:space="0" w:color="auto" w:frame="1"/>
        </w:rPr>
        <w:t>server2</w:t>
      </w:r>
      <w:r w:rsidRPr="00893DA8">
        <w:rPr>
          <w:rFonts w:ascii="Trebuchet MS" w:hAnsi="Trebuchet MS" w:cs="Arial"/>
          <w:color w:val="555555"/>
        </w:rPr>
        <w:t>, this will avoid re-installing the physical/virtual server if something goes wrong.</w:t>
      </w:r>
    </w:p>
    <w:p w14:paraId="35E78603" w14:textId="77777777" w:rsid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p>
    <w:p w14:paraId="13C9DA4B" w14:textId="4278F8A4"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Restart the </w:t>
      </w:r>
      <w:proofErr w:type="spellStart"/>
      <w:r w:rsidRPr="00893DA8">
        <w:rPr>
          <w:rStyle w:val="Strong"/>
          <w:rFonts w:ascii="Trebuchet MS" w:eastAsiaTheme="majorEastAsia" w:hAnsi="Trebuchet MS" w:cs="Arial"/>
          <w:color w:val="555555"/>
          <w:bdr w:val="none" w:sz="0" w:space="0" w:color="auto" w:frame="1"/>
        </w:rPr>
        <w:t>sshd</w:t>
      </w:r>
      <w:proofErr w:type="spellEnd"/>
      <w:r w:rsidRPr="00893DA8">
        <w:rPr>
          <w:rFonts w:ascii="Trebuchet MS" w:hAnsi="Trebuchet MS" w:cs="Arial"/>
          <w:color w:val="555555"/>
        </w:rPr>
        <w:t> service:</w:t>
      </w:r>
    </w:p>
    <w:p w14:paraId="41C8245F"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 </w:t>
      </w:r>
      <w:proofErr w:type="spellStart"/>
      <w:r w:rsidRPr="00893DA8">
        <w:rPr>
          <w:rStyle w:val="Strong"/>
          <w:rFonts w:ascii="Trebuchet MS" w:eastAsiaTheme="majorEastAsia" w:hAnsi="Trebuchet MS"/>
          <w:color w:val="555555"/>
          <w:sz w:val="24"/>
          <w:szCs w:val="24"/>
          <w:bdr w:val="none" w:sz="0" w:space="0" w:color="auto" w:frame="1"/>
        </w:rPr>
        <w:t>systemctl</w:t>
      </w:r>
      <w:proofErr w:type="spellEnd"/>
      <w:r w:rsidRPr="00893DA8">
        <w:rPr>
          <w:rStyle w:val="Strong"/>
          <w:rFonts w:ascii="Trebuchet MS" w:eastAsiaTheme="majorEastAsia" w:hAnsi="Trebuchet MS"/>
          <w:color w:val="555555"/>
          <w:sz w:val="24"/>
          <w:szCs w:val="24"/>
          <w:bdr w:val="none" w:sz="0" w:space="0" w:color="auto" w:frame="1"/>
        </w:rPr>
        <w:t xml:space="preserve"> restart </w:t>
      </w:r>
      <w:proofErr w:type="spellStart"/>
      <w:r w:rsidRPr="00893DA8">
        <w:rPr>
          <w:rStyle w:val="Strong"/>
          <w:rFonts w:ascii="Trebuchet MS" w:eastAsiaTheme="majorEastAsia" w:hAnsi="Trebuchet MS"/>
          <w:color w:val="555555"/>
          <w:sz w:val="24"/>
          <w:szCs w:val="24"/>
          <w:bdr w:val="none" w:sz="0" w:space="0" w:color="auto" w:frame="1"/>
        </w:rPr>
        <w:t>sshd</w:t>
      </w:r>
      <w:proofErr w:type="spellEnd"/>
    </w:p>
    <w:p w14:paraId="36282209" w14:textId="77777777" w:rsidR="00893DA8" w:rsidRPr="00893DA8" w:rsidRDefault="00893DA8" w:rsidP="00893DA8">
      <w:pPr>
        <w:pStyle w:val="Heading2"/>
        <w:shd w:val="clear" w:color="auto" w:fill="FFFFFF"/>
        <w:spacing w:before="180" w:after="180" w:line="240" w:lineRule="atLeast"/>
        <w:textAlignment w:val="baseline"/>
        <w:rPr>
          <w:rFonts w:ascii="Trebuchet MS" w:hAnsi="Trebuchet MS" w:cs="Arial"/>
          <w:b/>
          <w:color w:val="555555"/>
          <w:sz w:val="24"/>
          <w:szCs w:val="24"/>
        </w:rPr>
      </w:pPr>
      <w:r w:rsidRPr="00893DA8">
        <w:rPr>
          <w:rFonts w:ascii="Trebuchet MS" w:hAnsi="Trebuchet MS" w:cs="Arial"/>
          <w:b/>
          <w:color w:val="555555"/>
          <w:sz w:val="24"/>
          <w:szCs w:val="24"/>
        </w:rPr>
        <w:t>Testing Time</w:t>
      </w:r>
    </w:p>
    <w:p w14:paraId="3CAE7EB9" w14:textId="77777777"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On the </w:t>
      </w:r>
      <w:r w:rsidRPr="00893DA8">
        <w:rPr>
          <w:rStyle w:val="Strong"/>
          <w:rFonts w:ascii="Trebuchet MS" w:eastAsiaTheme="majorEastAsia" w:hAnsi="Trebuchet MS" w:cs="Arial"/>
          <w:color w:val="555555"/>
          <w:bdr w:val="none" w:sz="0" w:space="0" w:color="auto" w:frame="1"/>
        </w:rPr>
        <w:t>server1</w:t>
      </w:r>
      <w:r w:rsidRPr="00893DA8">
        <w:rPr>
          <w:rFonts w:ascii="Trebuchet MS" w:hAnsi="Trebuchet MS" w:cs="Arial"/>
          <w:color w:val="555555"/>
        </w:rPr>
        <w:t> as </w:t>
      </w:r>
      <w:r w:rsidRPr="00893DA8">
        <w:rPr>
          <w:rStyle w:val="Strong"/>
          <w:rFonts w:ascii="Trebuchet MS" w:eastAsiaTheme="majorEastAsia" w:hAnsi="Trebuchet MS" w:cs="Arial"/>
          <w:color w:val="555555"/>
          <w:bdr w:val="none" w:sz="0" w:space="0" w:color="auto" w:frame="1"/>
        </w:rPr>
        <w:t>user01</w:t>
      </w:r>
      <w:r w:rsidRPr="00893DA8">
        <w:rPr>
          <w:rFonts w:ascii="Trebuchet MS" w:hAnsi="Trebuchet MS" w:cs="Arial"/>
          <w:color w:val="555555"/>
        </w:rPr>
        <w:t>, connect to the </w:t>
      </w:r>
      <w:r w:rsidRPr="00893DA8">
        <w:rPr>
          <w:rStyle w:val="Strong"/>
          <w:rFonts w:ascii="Trebuchet MS" w:eastAsiaTheme="majorEastAsia" w:hAnsi="Trebuchet MS" w:cs="Arial"/>
          <w:color w:val="555555"/>
          <w:bdr w:val="none" w:sz="0" w:space="0" w:color="auto" w:frame="1"/>
        </w:rPr>
        <w:t>server2</w:t>
      </w:r>
      <w:r w:rsidRPr="00893DA8">
        <w:rPr>
          <w:rFonts w:ascii="Trebuchet MS" w:hAnsi="Trebuchet MS" w:cs="Arial"/>
          <w:color w:val="555555"/>
        </w:rPr>
        <w:t>:</w:t>
      </w:r>
    </w:p>
    <w:p w14:paraId="0D4055AD" w14:textId="77777777" w:rsidR="00893DA8" w:rsidRPr="00893DA8" w:rsidRDefault="00893DA8" w:rsidP="00893DA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4"/>
          <w:szCs w:val="24"/>
        </w:rPr>
      </w:pPr>
      <w:r w:rsidRPr="00893DA8">
        <w:rPr>
          <w:rFonts w:ascii="Trebuchet MS" w:hAnsi="Trebuchet MS"/>
          <w:color w:val="555555"/>
          <w:sz w:val="24"/>
          <w:szCs w:val="24"/>
        </w:rPr>
        <w:t xml:space="preserve">[user01@server1 </w:t>
      </w:r>
      <w:proofErr w:type="gramStart"/>
      <w:r w:rsidRPr="00893DA8">
        <w:rPr>
          <w:rFonts w:ascii="Trebuchet MS" w:hAnsi="Trebuchet MS"/>
          <w:color w:val="555555"/>
          <w:sz w:val="24"/>
          <w:szCs w:val="24"/>
        </w:rPr>
        <w:t>~]$</w:t>
      </w:r>
      <w:proofErr w:type="gramEnd"/>
      <w:r w:rsidRPr="00893DA8">
        <w:rPr>
          <w:rFonts w:ascii="Trebuchet MS" w:hAnsi="Trebuchet MS"/>
          <w:color w:val="555555"/>
          <w:sz w:val="24"/>
          <w:szCs w:val="24"/>
        </w:rPr>
        <w:t xml:space="preserve"> </w:t>
      </w:r>
      <w:proofErr w:type="spellStart"/>
      <w:r w:rsidRPr="00893DA8">
        <w:rPr>
          <w:rStyle w:val="Strong"/>
          <w:rFonts w:ascii="Trebuchet MS" w:eastAsiaTheme="majorEastAsia" w:hAnsi="Trebuchet MS"/>
          <w:color w:val="555555"/>
          <w:sz w:val="24"/>
          <w:szCs w:val="24"/>
          <w:bdr w:val="none" w:sz="0" w:space="0" w:color="auto" w:frame="1"/>
        </w:rPr>
        <w:t>ssh</w:t>
      </w:r>
      <w:proofErr w:type="spellEnd"/>
      <w:r w:rsidRPr="00893DA8">
        <w:rPr>
          <w:rStyle w:val="Strong"/>
          <w:rFonts w:ascii="Trebuchet MS" w:eastAsiaTheme="majorEastAsia" w:hAnsi="Trebuchet MS"/>
          <w:color w:val="555555"/>
          <w:sz w:val="24"/>
          <w:szCs w:val="24"/>
          <w:bdr w:val="none" w:sz="0" w:space="0" w:color="auto" w:frame="1"/>
        </w:rPr>
        <w:t xml:space="preserve"> server2.example.com</w:t>
      </w:r>
    </w:p>
    <w:p w14:paraId="782398D9" w14:textId="77777777"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Note1: This configuration can also be done for the </w:t>
      </w:r>
      <w:r w:rsidRPr="00893DA8">
        <w:rPr>
          <w:rStyle w:val="Strong"/>
          <w:rFonts w:ascii="Trebuchet MS" w:eastAsiaTheme="majorEastAsia" w:hAnsi="Trebuchet MS" w:cs="Arial"/>
          <w:color w:val="555555"/>
          <w:bdr w:val="none" w:sz="0" w:space="0" w:color="auto" w:frame="1"/>
        </w:rPr>
        <w:t>root</w:t>
      </w:r>
      <w:r w:rsidRPr="00893DA8">
        <w:rPr>
          <w:rFonts w:ascii="Trebuchet MS" w:hAnsi="Trebuchet MS" w:cs="Arial"/>
          <w:color w:val="555555"/>
        </w:rPr>
        <w:t> account.</w:t>
      </w:r>
      <w:r w:rsidRPr="00893DA8">
        <w:rPr>
          <w:rFonts w:ascii="Trebuchet MS" w:hAnsi="Trebuchet MS" w:cs="Arial"/>
          <w:color w:val="555555"/>
        </w:rPr>
        <w:br/>
        <w:t>Note2: Use </w:t>
      </w:r>
      <w:r w:rsidRPr="00893DA8">
        <w:rPr>
          <w:rStyle w:val="Strong"/>
          <w:rFonts w:ascii="Trebuchet MS" w:eastAsiaTheme="majorEastAsia" w:hAnsi="Trebuchet MS" w:cs="Arial"/>
          <w:color w:val="555555"/>
          <w:bdr w:val="none" w:sz="0" w:space="0" w:color="auto" w:frame="1"/>
        </w:rPr>
        <w:t>-v</w:t>
      </w:r>
      <w:r w:rsidRPr="00893DA8">
        <w:rPr>
          <w:rFonts w:ascii="Trebuchet MS" w:hAnsi="Trebuchet MS" w:cs="Arial"/>
          <w:color w:val="555555"/>
        </w:rPr>
        <w:t>, </w:t>
      </w:r>
      <w:r w:rsidRPr="00893DA8">
        <w:rPr>
          <w:rStyle w:val="Strong"/>
          <w:rFonts w:ascii="Trebuchet MS" w:eastAsiaTheme="majorEastAsia" w:hAnsi="Trebuchet MS" w:cs="Arial"/>
          <w:color w:val="555555"/>
          <w:bdr w:val="none" w:sz="0" w:space="0" w:color="auto" w:frame="1"/>
        </w:rPr>
        <w:t>-</w:t>
      </w:r>
      <w:proofErr w:type="spellStart"/>
      <w:r w:rsidRPr="00893DA8">
        <w:rPr>
          <w:rStyle w:val="Strong"/>
          <w:rFonts w:ascii="Trebuchet MS" w:eastAsiaTheme="majorEastAsia" w:hAnsi="Trebuchet MS" w:cs="Arial"/>
          <w:color w:val="555555"/>
          <w:bdr w:val="none" w:sz="0" w:space="0" w:color="auto" w:frame="1"/>
        </w:rPr>
        <w:t>vv</w:t>
      </w:r>
      <w:proofErr w:type="spellEnd"/>
      <w:r w:rsidRPr="00893DA8">
        <w:rPr>
          <w:rFonts w:ascii="Trebuchet MS" w:hAnsi="Trebuchet MS" w:cs="Arial"/>
          <w:color w:val="555555"/>
        </w:rPr>
        <w:t>, or </w:t>
      </w:r>
      <w:r w:rsidRPr="00893DA8">
        <w:rPr>
          <w:rStyle w:val="Strong"/>
          <w:rFonts w:ascii="Trebuchet MS" w:eastAsiaTheme="majorEastAsia" w:hAnsi="Trebuchet MS" w:cs="Arial"/>
          <w:color w:val="555555"/>
          <w:bdr w:val="none" w:sz="0" w:space="0" w:color="auto" w:frame="1"/>
        </w:rPr>
        <w:t>-</w:t>
      </w:r>
      <w:proofErr w:type="spellStart"/>
      <w:r w:rsidRPr="00893DA8">
        <w:rPr>
          <w:rStyle w:val="Strong"/>
          <w:rFonts w:ascii="Trebuchet MS" w:eastAsiaTheme="majorEastAsia" w:hAnsi="Trebuchet MS" w:cs="Arial"/>
          <w:color w:val="555555"/>
          <w:bdr w:val="none" w:sz="0" w:space="0" w:color="auto" w:frame="1"/>
        </w:rPr>
        <w:t>vvv</w:t>
      </w:r>
      <w:proofErr w:type="spellEnd"/>
      <w:r w:rsidRPr="00893DA8">
        <w:rPr>
          <w:rFonts w:ascii="Trebuchet MS" w:hAnsi="Trebuchet MS" w:cs="Arial"/>
          <w:color w:val="555555"/>
        </w:rPr>
        <w:t> options to get some debug information.</w:t>
      </w:r>
    </w:p>
    <w:p w14:paraId="08ABB638" w14:textId="77777777" w:rsidR="00893DA8" w:rsidRPr="00893DA8" w:rsidRDefault="00893DA8" w:rsidP="00893DA8">
      <w:pPr>
        <w:pStyle w:val="Heading2"/>
        <w:shd w:val="clear" w:color="auto" w:fill="FFFFFF"/>
        <w:spacing w:before="180" w:after="180" w:line="240" w:lineRule="atLeast"/>
        <w:textAlignment w:val="baseline"/>
        <w:rPr>
          <w:rFonts w:ascii="Trebuchet MS" w:hAnsi="Trebuchet MS" w:cs="Arial"/>
          <w:b/>
          <w:color w:val="555555"/>
          <w:sz w:val="24"/>
          <w:szCs w:val="24"/>
        </w:rPr>
      </w:pPr>
      <w:r w:rsidRPr="00893DA8">
        <w:rPr>
          <w:rFonts w:ascii="Trebuchet MS" w:hAnsi="Trebuchet MS" w:cs="Arial"/>
          <w:b/>
          <w:color w:val="555555"/>
          <w:sz w:val="24"/>
          <w:szCs w:val="24"/>
        </w:rPr>
        <w:t>Additional Resources</w:t>
      </w:r>
    </w:p>
    <w:p w14:paraId="3E7A3FB6" w14:textId="77777777"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Style w:val="Strong"/>
          <w:rFonts w:ascii="Trebuchet MS" w:eastAsiaTheme="majorEastAsia" w:hAnsi="Trebuchet MS" w:cs="Arial"/>
          <w:color w:val="555555"/>
          <w:bdr w:val="none" w:sz="0" w:space="0" w:color="auto" w:frame="1"/>
        </w:rPr>
        <w:t>Bob Cromwell</w:t>
      </w:r>
      <w:r w:rsidRPr="00893DA8">
        <w:rPr>
          <w:rFonts w:ascii="Trebuchet MS" w:hAnsi="Trebuchet MS" w:cs="Arial"/>
          <w:color w:val="555555"/>
        </w:rPr>
        <w:t> wrote a series of articles about </w:t>
      </w:r>
      <w:hyperlink r:id="rId31" w:history="1">
        <w:r w:rsidRPr="00893DA8">
          <w:rPr>
            <w:rStyle w:val="Hyperlink"/>
            <w:rFonts w:ascii="Trebuchet MS" w:eastAsiaTheme="majorEastAsia" w:hAnsi="Trebuchet MS" w:cs="Arial"/>
            <w:color w:val="0066CC"/>
            <w:bdr w:val="none" w:sz="0" w:space="0" w:color="auto" w:frame="1"/>
          </w:rPr>
          <w:t>setting up SSH keys for easier and more secure authentication</w:t>
        </w:r>
      </w:hyperlink>
      <w:r w:rsidRPr="00893DA8">
        <w:rPr>
          <w:rFonts w:ascii="Trebuchet MS" w:hAnsi="Trebuchet MS" w:cs="Arial"/>
          <w:color w:val="555555"/>
        </w:rPr>
        <w:t>, </w:t>
      </w:r>
      <w:hyperlink r:id="rId32" w:history="1">
        <w:r w:rsidRPr="00893DA8">
          <w:rPr>
            <w:rStyle w:val="Hyperlink"/>
            <w:rFonts w:ascii="Trebuchet MS" w:eastAsiaTheme="majorEastAsia" w:hAnsi="Trebuchet MS" w:cs="Arial"/>
            <w:color w:val="0066CC"/>
            <w:bdr w:val="none" w:sz="0" w:space="0" w:color="auto" w:frame="1"/>
          </w:rPr>
          <w:t>setting up a SSH key-agent</w:t>
        </w:r>
      </w:hyperlink>
      <w:r w:rsidRPr="00893DA8">
        <w:rPr>
          <w:rFonts w:ascii="Trebuchet MS" w:hAnsi="Trebuchet MS" w:cs="Arial"/>
          <w:color w:val="555555"/>
        </w:rPr>
        <w:t>, </w:t>
      </w:r>
      <w:hyperlink r:id="rId33" w:history="1">
        <w:r w:rsidRPr="00893DA8">
          <w:rPr>
            <w:rStyle w:val="Hyperlink"/>
            <w:rFonts w:ascii="Trebuchet MS" w:eastAsiaTheme="majorEastAsia" w:hAnsi="Trebuchet MS" w:cs="Arial"/>
            <w:color w:val="0066CC"/>
            <w:bdr w:val="none" w:sz="0" w:space="0" w:color="auto" w:frame="1"/>
          </w:rPr>
          <w:t>easily maintaining multiples websites with SSH</w:t>
        </w:r>
      </w:hyperlink>
      <w:r w:rsidRPr="00893DA8">
        <w:rPr>
          <w:rFonts w:ascii="Trebuchet MS" w:hAnsi="Trebuchet MS" w:cs="Arial"/>
          <w:color w:val="555555"/>
        </w:rPr>
        <w:t> and </w:t>
      </w:r>
      <w:hyperlink r:id="rId34" w:history="1">
        <w:r w:rsidRPr="00893DA8">
          <w:rPr>
            <w:rStyle w:val="Hyperlink"/>
            <w:rFonts w:ascii="Trebuchet MS" w:eastAsiaTheme="majorEastAsia" w:hAnsi="Trebuchet MS" w:cs="Arial"/>
            <w:color w:val="0066CC"/>
            <w:bdr w:val="none" w:sz="0" w:space="0" w:color="auto" w:frame="1"/>
          </w:rPr>
          <w:t>ways to manage your SSH keys and identities</w:t>
        </w:r>
      </w:hyperlink>
      <w:r w:rsidRPr="00893DA8">
        <w:rPr>
          <w:rFonts w:ascii="Trebuchet MS" w:hAnsi="Trebuchet MS" w:cs="Arial"/>
          <w:color w:val="555555"/>
        </w:rPr>
        <w:t>.</w:t>
      </w:r>
    </w:p>
    <w:p w14:paraId="72EAF9E3" w14:textId="77777777" w:rsidR="00893DA8" w:rsidRPr="00893DA8" w:rsidRDefault="00893DA8" w:rsidP="00893DA8">
      <w:pPr>
        <w:pStyle w:val="NormalWeb"/>
        <w:shd w:val="clear" w:color="auto" w:fill="FFFFFF"/>
        <w:spacing w:before="0" w:beforeAutospacing="0" w:after="0" w:afterAutospacing="0"/>
        <w:textAlignment w:val="baseline"/>
        <w:rPr>
          <w:rFonts w:ascii="Trebuchet MS" w:hAnsi="Trebuchet MS" w:cs="Arial"/>
          <w:color w:val="555555"/>
        </w:rPr>
      </w:pPr>
      <w:r w:rsidRPr="00893DA8">
        <w:rPr>
          <w:rFonts w:ascii="Trebuchet MS" w:hAnsi="Trebuchet MS" w:cs="Arial"/>
          <w:color w:val="555555"/>
        </w:rPr>
        <w:t>Beyond the exam objectives, </w:t>
      </w:r>
      <w:r w:rsidRPr="00893DA8">
        <w:rPr>
          <w:rStyle w:val="Strong"/>
          <w:rFonts w:ascii="Trebuchet MS" w:eastAsiaTheme="majorEastAsia" w:hAnsi="Trebuchet MS" w:cs="Arial"/>
          <w:color w:val="555555"/>
          <w:bdr w:val="none" w:sz="0" w:space="0" w:color="auto" w:frame="1"/>
        </w:rPr>
        <w:t>Scott Lowe</w:t>
      </w:r>
      <w:r w:rsidRPr="00893DA8">
        <w:rPr>
          <w:rFonts w:ascii="Trebuchet MS" w:hAnsi="Trebuchet MS" w:cs="Arial"/>
          <w:color w:val="555555"/>
        </w:rPr>
        <w:t> explains how to </w:t>
      </w:r>
      <w:hyperlink r:id="rId35" w:history="1">
        <w:r w:rsidRPr="00893DA8">
          <w:rPr>
            <w:rStyle w:val="Hyperlink"/>
            <w:rFonts w:ascii="Trebuchet MS" w:eastAsiaTheme="majorEastAsia" w:hAnsi="Trebuchet MS" w:cs="Arial"/>
            <w:color w:val="0066CC"/>
            <w:bdr w:val="none" w:sz="0" w:space="0" w:color="auto" w:frame="1"/>
          </w:rPr>
          <w:t>build a bastion SSH</w:t>
        </w:r>
      </w:hyperlink>
      <w:r w:rsidRPr="00893DA8">
        <w:rPr>
          <w:rFonts w:ascii="Trebuchet MS" w:hAnsi="Trebuchet MS" w:cs="Arial"/>
          <w:color w:val="555555"/>
        </w:rPr>
        <w:t>.</w:t>
      </w:r>
    </w:p>
    <w:p w14:paraId="3672D27D" w14:textId="17216E10" w:rsidR="00893DA8" w:rsidRDefault="00893DA8">
      <w:pPr>
        <w:rPr>
          <w:sz w:val="24"/>
          <w:szCs w:val="24"/>
        </w:rPr>
      </w:pPr>
    </w:p>
    <w:p w14:paraId="78881162" w14:textId="170FD7F0" w:rsidR="00FB1988" w:rsidRDefault="00FB1988">
      <w:pPr>
        <w:rPr>
          <w:sz w:val="24"/>
          <w:szCs w:val="24"/>
        </w:rPr>
      </w:pPr>
    </w:p>
    <w:p w14:paraId="55DBC510" w14:textId="6B23DD76" w:rsidR="00FB1988" w:rsidRDefault="00FB1988">
      <w:pPr>
        <w:rPr>
          <w:sz w:val="24"/>
          <w:szCs w:val="24"/>
        </w:rPr>
      </w:pPr>
    </w:p>
    <w:p w14:paraId="59F3F239" w14:textId="77777777" w:rsidR="00FB1988" w:rsidRDefault="00FB1988">
      <w:pPr>
        <w:rPr>
          <w:sz w:val="24"/>
          <w:szCs w:val="24"/>
        </w:rPr>
      </w:pPr>
    </w:p>
    <w:p w14:paraId="7BFC3F9D" w14:textId="77777777" w:rsidR="00FB1988" w:rsidRPr="00FB1988" w:rsidRDefault="00FB1988" w:rsidP="00FB1988">
      <w:pPr>
        <w:pStyle w:val="ListParagraph"/>
        <w:numPr>
          <w:ilvl w:val="0"/>
          <w:numId w:val="3"/>
        </w:numPr>
        <w:spacing w:before="100" w:beforeAutospacing="1" w:after="100" w:afterAutospacing="1" w:line="276" w:lineRule="auto"/>
        <w:rPr>
          <w:rFonts w:ascii="Trebuchet MS" w:eastAsia="Times New Roman" w:hAnsi="Trebuchet MS" w:cs="Times New Roman"/>
          <w:b/>
          <w:sz w:val="24"/>
          <w:szCs w:val="24"/>
        </w:rPr>
      </w:pPr>
      <w:r w:rsidRPr="00FB1988">
        <w:rPr>
          <w:rFonts w:ascii="Trebuchet MS" w:eastAsia="Times New Roman" w:hAnsi="Trebuchet MS" w:cs="Times New Roman"/>
          <w:b/>
          <w:sz w:val="24"/>
          <w:szCs w:val="24"/>
        </w:rPr>
        <w:lastRenderedPageBreak/>
        <w:t xml:space="preserve">Set enforcing and permissive modes for </w:t>
      </w:r>
      <w:proofErr w:type="spellStart"/>
      <w:r w:rsidRPr="00FB1988">
        <w:rPr>
          <w:rFonts w:ascii="Trebuchet MS" w:eastAsia="Times New Roman" w:hAnsi="Trebuchet MS" w:cs="Times New Roman"/>
          <w:b/>
          <w:sz w:val="24"/>
          <w:szCs w:val="24"/>
        </w:rPr>
        <w:t>SELinux</w:t>
      </w:r>
      <w:proofErr w:type="spellEnd"/>
    </w:p>
    <w:p w14:paraId="5F8710A8" w14:textId="77777777"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Fonts w:ascii="Trebuchet MS" w:hAnsi="Trebuchet MS" w:cs="Arial"/>
          <w:color w:val="555555"/>
          <w:sz w:val="22"/>
          <w:szCs w:val="22"/>
        </w:rPr>
        <w:t> stands for </w:t>
      </w:r>
      <w:r w:rsidRPr="00FB1988">
        <w:rPr>
          <w:rStyle w:val="Strong"/>
          <w:rFonts w:ascii="Trebuchet MS" w:eastAsiaTheme="majorEastAsia" w:hAnsi="Trebuchet MS" w:cs="Arial"/>
          <w:color w:val="555555"/>
          <w:sz w:val="22"/>
          <w:szCs w:val="22"/>
          <w:bdr w:val="none" w:sz="0" w:space="0" w:color="auto" w:frame="1"/>
        </w:rPr>
        <w:t>S</w:t>
      </w:r>
      <w:r w:rsidRPr="00FB1988">
        <w:rPr>
          <w:rFonts w:ascii="Trebuchet MS" w:hAnsi="Trebuchet MS" w:cs="Arial"/>
          <w:color w:val="555555"/>
          <w:sz w:val="22"/>
          <w:szCs w:val="22"/>
        </w:rPr>
        <w:t>ecurity-</w:t>
      </w:r>
      <w:r w:rsidRPr="00FB1988">
        <w:rPr>
          <w:rStyle w:val="Strong"/>
          <w:rFonts w:ascii="Trebuchet MS" w:eastAsiaTheme="majorEastAsia" w:hAnsi="Trebuchet MS" w:cs="Arial"/>
          <w:color w:val="555555"/>
          <w:sz w:val="22"/>
          <w:szCs w:val="22"/>
          <w:bdr w:val="none" w:sz="0" w:space="0" w:color="auto" w:frame="1"/>
        </w:rPr>
        <w:t>E</w:t>
      </w:r>
      <w:r w:rsidRPr="00FB1988">
        <w:rPr>
          <w:rFonts w:ascii="Trebuchet MS" w:hAnsi="Trebuchet MS" w:cs="Arial"/>
          <w:color w:val="555555"/>
          <w:sz w:val="22"/>
          <w:szCs w:val="22"/>
        </w:rPr>
        <w:t>nhanced </w:t>
      </w:r>
      <w:r w:rsidRPr="00FB1988">
        <w:rPr>
          <w:rStyle w:val="Strong"/>
          <w:rFonts w:ascii="Trebuchet MS" w:eastAsiaTheme="majorEastAsia" w:hAnsi="Trebuchet MS" w:cs="Arial"/>
          <w:color w:val="555555"/>
          <w:sz w:val="22"/>
          <w:szCs w:val="22"/>
          <w:bdr w:val="none" w:sz="0" w:space="0" w:color="auto" w:frame="1"/>
        </w:rPr>
        <w:t>Linux</w:t>
      </w:r>
      <w:r w:rsidRPr="00FB1988">
        <w:rPr>
          <w:rFonts w:ascii="Trebuchet MS" w:hAnsi="Trebuchet MS" w:cs="Arial"/>
          <w:color w:val="555555"/>
          <w:sz w:val="22"/>
          <w:szCs w:val="22"/>
        </w:rPr>
        <w:t>. It is a way to improve the server security.</w:t>
      </w:r>
    </w:p>
    <w:p w14:paraId="5B96EC4C" w14:textId="77777777"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FB1988">
        <w:rPr>
          <w:rFonts w:ascii="Trebuchet MS" w:hAnsi="Trebuchet MS" w:cs="Arial"/>
          <w:color w:val="555555"/>
          <w:sz w:val="22"/>
          <w:szCs w:val="22"/>
        </w:rPr>
        <w:t>The </w:t>
      </w:r>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etc</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Style w:val="Strong"/>
          <w:rFonts w:ascii="Trebuchet MS" w:eastAsiaTheme="majorEastAsia" w:hAnsi="Trebuchet MS" w:cs="Arial"/>
          <w:color w:val="555555"/>
          <w:sz w:val="22"/>
          <w:szCs w:val="22"/>
          <w:bdr w:val="none" w:sz="0" w:space="0" w:color="auto" w:frame="1"/>
        </w:rPr>
        <w:t>/config</w:t>
      </w:r>
      <w:r w:rsidRPr="00FB1988">
        <w:rPr>
          <w:rFonts w:ascii="Trebuchet MS" w:hAnsi="Trebuchet MS" w:cs="Arial"/>
          <w:color w:val="555555"/>
          <w:sz w:val="22"/>
          <w:szCs w:val="22"/>
        </w:rPr>
        <w:t> file stores the current configuration:</w:t>
      </w:r>
    </w:p>
    <w:p w14:paraId="47F415B2"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FB1988">
        <w:rPr>
          <w:rFonts w:ascii="Trebuchet MS" w:hAnsi="Trebuchet MS"/>
          <w:color w:val="555555"/>
          <w:sz w:val="22"/>
          <w:szCs w:val="22"/>
        </w:rPr>
        <w:t># more /</w:t>
      </w:r>
      <w:proofErr w:type="spellStart"/>
      <w:r w:rsidRPr="00FB1988">
        <w:rPr>
          <w:rFonts w:ascii="Trebuchet MS" w:hAnsi="Trebuchet MS"/>
          <w:color w:val="555555"/>
          <w:sz w:val="22"/>
          <w:szCs w:val="22"/>
        </w:rPr>
        <w:t>etc</w:t>
      </w:r>
      <w:proofErr w:type="spellEnd"/>
      <w:r w:rsidRPr="00FB1988">
        <w:rPr>
          <w:rFonts w:ascii="Trebuchet MS" w:hAnsi="Trebuchet MS"/>
          <w:color w:val="555555"/>
          <w:sz w:val="22"/>
          <w:szCs w:val="22"/>
        </w:rPr>
        <w:t>/</w:t>
      </w:r>
      <w:proofErr w:type="spellStart"/>
      <w:r w:rsidRPr="00FB1988">
        <w:rPr>
          <w:rFonts w:ascii="Trebuchet MS" w:hAnsi="Trebuchet MS"/>
          <w:color w:val="555555"/>
          <w:sz w:val="22"/>
          <w:szCs w:val="22"/>
        </w:rPr>
        <w:t>selinux</w:t>
      </w:r>
      <w:proofErr w:type="spellEnd"/>
      <w:r w:rsidRPr="00FB1988">
        <w:rPr>
          <w:rFonts w:ascii="Trebuchet MS" w:hAnsi="Trebuchet MS"/>
          <w:color w:val="555555"/>
          <w:sz w:val="22"/>
          <w:szCs w:val="22"/>
        </w:rPr>
        <w:t>/config</w:t>
      </w:r>
    </w:p>
    <w:p w14:paraId="79F131B1"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xml:space="preserve"># This file controls the state of </w:t>
      </w:r>
      <w:proofErr w:type="spellStart"/>
      <w:r w:rsidRPr="00FB1988">
        <w:rPr>
          <w:rStyle w:val="Emphasis"/>
          <w:rFonts w:ascii="Trebuchet MS" w:eastAsiaTheme="majorEastAsia" w:hAnsi="Trebuchet MS"/>
          <w:color w:val="555555"/>
          <w:sz w:val="22"/>
          <w:szCs w:val="22"/>
          <w:bdr w:val="none" w:sz="0" w:space="0" w:color="auto" w:frame="1"/>
        </w:rPr>
        <w:t>SELinux</w:t>
      </w:r>
      <w:proofErr w:type="spellEnd"/>
      <w:r w:rsidRPr="00FB1988">
        <w:rPr>
          <w:rStyle w:val="Emphasis"/>
          <w:rFonts w:ascii="Trebuchet MS" w:eastAsiaTheme="majorEastAsia" w:hAnsi="Trebuchet MS"/>
          <w:color w:val="555555"/>
          <w:sz w:val="22"/>
          <w:szCs w:val="22"/>
          <w:bdr w:val="none" w:sz="0" w:space="0" w:color="auto" w:frame="1"/>
        </w:rPr>
        <w:t xml:space="preserve"> on the system.</w:t>
      </w:r>
    </w:p>
    <w:p w14:paraId="350C3FF3"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SELINUX= can take one of these three values:</w:t>
      </w:r>
    </w:p>
    <w:p w14:paraId="31FE0F71"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xml:space="preserve">#     enforcing - </w:t>
      </w:r>
      <w:proofErr w:type="spellStart"/>
      <w:r w:rsidRPr="00FB1988">
        <w:rPr>
          <w:rStyle w:val="Emphasis"/>
          <w:rFonts w:ascii="Trebuchet MS" w:eastAsiaTheme="majorEastAsia" w:hAnsi="Trebuchet MS"/>
          <w:color w:val="555555"/>
          <w:sz w:val="22"/>
          <w:szCs w:val="22"/>
          <w:bdr w:val="none" w:sz="0" w:space="0" w:color="auto" w:frame="1"/>
        </w:rPr>
        <w:t>SELinux</w:t>
      </w:r>
      <w:proofErr w:type="spellEnd"/>
      <w:r w:rsidRPr="00FB1988">
        <w:rPr>
          <w:rStyle w:val="Emphasis"/>
          <w:rFonts w:ascii="Trebuchet MS" w:eastAsiaTheme="majorEastAsia" w:hAnsi="Trebuchet MS"/>
          <w:color w:val="555555"/>
          <w:sz w:val="22"/>
          <w:szCs w:val="22"/>
          <w:bdr w:val="none" w:sz="0" w:space="0" w:color="auto" w:frame="1"/>
        </w:rPr>
        <w:t xml:space="preserve"> security policy is enforced.</w:t>
      </w:r>
    </w:p>
    <w:p w14:paraId="7AA3246F"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xml:space="preserve">#     permissive - </w:t>
      </w:r>
      <w:proofErr w:type="spellStart"/>
      <w:r w:rsidRPr="00FB1988">
        <w:rPr>
          <w:rStyle w:val="Emphasis"/>
          <w:rFonts w:ascii="Trebuchet MS" w:eastAsiaTheme="majorEastAsia" w:hAnsi="Trebuchet MS"/>
          <w:color w:val="555555"/>
          <w:sz w:val="22"/>
          <w:szCs w:val="22"/>
          <w:bdr w:val="none" w:sz="0" w:space="0" w:color="auto" w:frame="1"/>
        </w:rPr>
        <w:t>SELinux</w:t>
      </w:r>
      <w:proofErr w:type="spellEnd"/>
      <w:r w:rsidRPr="00FB1988">
        <w:rPr>
          <w:rStyle w:val="Emphasis"/>
          <w:rFonts w:ascii="Trebuchet MS" w:eastAsiaTheme="majorEastAsia" w:hAnsi="Trebuchet MS"/>
          <w:color w:val="555555"/>
          <w:sz w:val="22"/>
          <w:szCs w:val="22"/>
          <w:bdr w:val="none" w:sz="0" w:space="0" w:color="auto" w:frame="1"/>
        </w:rPr>
        <w:t xml:space="preserve"> prints warnings instead of enforcing.</w:t>
      </w:r>
    </w:p>
    <w:p w14:paraId="5FB9B3FA"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xml:space="preserve">#     disabled - No </w:t>
      </w:r>
      <w:proofErr w:type="spellStart"/>
      <w:r w:rsidRPr="00FB1988">
        <w:rPr>
          <w:rStyle w:val="Emphasis"/>
          <w:rFonts w:ascii="Trebuchet MS" w:eastAsiaTheme="majorEastAsia" w:hAnsi="Trebuchet MS"/>
          <w:color w:val="555555"/>
          <w:sz w:val="22"/>
          <w:szCs w:val="22"/>
          <w:bdr w:val="none" w:sz="0" w:space="0" w:color="auto" w:frame="1"/>
        </w:rPr>
        <w:t>SELinux</w:t>
      </w:r>
      <w:proofErr w:type="spellEnd"/>
      <w:r w:rsidRPr="00FB1988">
        <w:rPr>
          <w:rStyle w:val="Emphasis"/>
          <w:rFonts w:ascii="Trebuchet MS" w:eastAsiaTheme="majorEastAsia" w:hAnsi="Trebuchet MS"/>
          <w:color w:val="555555"/>
          <w:sz w:val="22"/>
          <w:szCs w:val="22"/>
          <w:bdr w:val="none" w:sz="0" w:space="0" w:color="auto" w:frame="1"/>
        </w:rPr>
        <w:t xml:space="preserve"> policy is loaded.</w:t>
      </w:r>
    </w:p>
    <w:p w14:paraId="723A6F2F"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SELINUX=enforcing</w:t>
      </w:r>
    </w:p>
    <w:p w14:paraId="46C85775"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SELINUXTYPE= can take one of three two values:</w:t>
      </w:r>
    </w:p>
    <w:p w14:paraId="0ED0073D"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targeted - Targeted processes are protected,</w:t>
      </w:r>
    </w:p>
    <w:p w14:paraId="5DB25991"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minimum - Modification of targeted policy. Only selected processes are protected.</w:t>
      </w:r>
    </w:p>
    <w:p w14:paraId="1E23088A"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Style w:val="Emphasis"/>
          <w:rFonts w:ascii="Trebuchet MS" w:eastAsiaTheme="majorEastAsia" w:hAnsi="Trebuchet MS"/>
          <w:color w:val="555555"/>
          <w:sz w:val="22"/>
          <w:szCs w:val="22"/>
          <w:bdr w:val="none" w:sz="0" w:space="0" w:color="auto" w:frame="1"/>
        </w:rPr>
      </w:pPr>
      <w:r w:rsidRPr="00FB1988">
        <w:rPr>
          <w:rStyle w:val="Emphasis"/>
          <w:rFonts w:ascii="Trebuchet MS" w:eastAsiaTheme="majorEastAsia" w:hAnsi="Trebuchet MS"/>
          <w:color w:val="555555"/>
          <w:sz w:val="22"/>
          <w:szCs w:val="22"/>
          <w:bdr w:val="none" w:sz="0" w:space="0" w:color="auto" w:frame="1"/>
        </w:rPr>
        <w:t xml:space="preserve">#     </w:t>
      </w:r>
      <w:proofErr w:type="spellStart"/>
      <w:r w:rsidRPr="00FB1988">
        <w:rPr>
          <w:rStyle w:val="Emphasis"/>
          <w:rFonts w:ascii="Trebuchet MS" w:eastAsiaTheme="majorEastAsia" w:hAnsi="Trebuchet MS"/>
          <w:color w:val="555555"/>
          <w:sz w:val="22"/>
          <w:szCs w:val="22"/>
          <w:bdr w:val="none" w:sz="0" w:space="0" w:color="auto" w:frame="1"/>
        </w:rPr>
        <w:t>mls</w:t>
      </w:r>
      <w:proofErr w:type="spellEnd"/>
      <w:r w:rsidRPr="00FB1988">
        <w:rPr>
          <w:rStyle w:val="Emphasis"/>
          <w:rFonts w:ascii="Trebuchet MS" w:eastAsiaTheme="majorEastAsia" w:hAnsi="Trebuchet MS"/>
          <w:color w:val="555555"/>
          <w:sz w:val="22"/>
          <w:szCs w:val="22"/>
          <w:bdr w:val="none" w:sz="0" w:space="0" w:color="auto" w:frame="1"/>
        </w:rPr>
        <w:t xml:space="preserve"> - Multi Level Security protection.</w:t>
      </w:r>
    </w:p>
    <w:p w14:paraId="410B4916"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FB1988">
        <w:rPr>
          <w:rStyle w:val="Emphasis"/>
          <w:rFonts w:ascii="Trebuchet MS" w:eastAsiaTheme="majorEastAsia" w:hAnsi="Trebuchet MS"/>
          <w:color w:val="555555"/>
          <w:sz w:val="22"/>
          <w:szCs w:val="22"/>
          <w:bdr w:val="none" w:sz="0" w:space="0" w:color="auto" w:frame="1"/>
        </w:rPr>
        <w:t>SELINUXTYPE=targeted</w:t>
      </w:r>
    </w:p>
    <w:p w14:paraId="37DD3316" w14:textId="77777777" w:rsid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Fonts w:ascii="Trebuchet MS" w:hAnsi="Trebuchet MS" w:cs="Arial"/>
          <w:color w:val="555555"/>
          <w:sz w:val="22"/>
          <w:szCs w:val="22"/>
        </w:rPr>
        <w:t> can run in three different modes (</w:t>
      </w:r>
      <w:r w:rsidRPr="00FB1988">
        <w:rPr>
          <w:rStyle w:val="Strong"/>
          <w:rFonts w:ascii="Trebuchet MS" w:eastAsiaTheme="majorEastAsia" w:hAnsi="Trebuchet MS" w:cs="Arial"/>
          <w:color w:val="555555"/>
          <w:sz w:val="22"/>
          <w:szCs w:val="22"/>
          <w:bdr w:val="none" w:sz="0" w:space="0" w:color="auto" w:frame="1"/>
        </w:rPr>
        <w:t>enforcing</w:t>
      </w:r>
      <w:r w:rsidRPr="00FB1988">
        <w:rPr>
          <w:rFonts w:ascii="Trebuchet MS" w:hAnsi="Trebuchet MS" w:cs="Arial"/>
          <w:color w:val="555555"/>
          <w:sz w:val="22"/>
          <w:szCs w:val="22"/>
        </w:rPr>
        <w:t>, </w:t>
      </w:r>
      <w:r w:rsidRPr="00FB1988">
        <w:rPr>
          <w:rStyle w:val="Strong"/>
          <w:rFonts w:ascii="Trebuchet MS" w:eastAsiaTheme="majorEastAsia" w:hAnsi="Trebuchet MS" w:cs="Arial"/>
          <w:color w:val="555555"/>
          <w:sz w:val="22"/>
          <w:szCs w:val="22"/>
          <w:bdr w:val="none" w:sz="0" w:space="0" w:color="auto" w:frame="1"/>
        </w:rPr>
        <w:t>permissive</w:t>
      </w:r>
      <w:r w:rsidRPr="00FB1988">
        <w:rPr>
          <w:rFonts w:ascii="Trebuchet MS" w:hAnsi="Trebuchet MS" w:cs="Arial"/>
          <w:color w:val="555555"/>
          <w:sz w:val="22"/>
          <w:szCs w:val="22"/>
        </w:rPr>
        <w:t> and </w:t>
      </w:r>
      <w:r w:rsidRPr="00FB1988">
        <w:rPr>
          <w:rStyle w:val="Strong"/>
          <w:rFonts w:ascii="Trebuchet MS" w:eastAsiaTheme="majorEastAsia" w:hAnsi="Trebuchet MS" w:cs="Arial"/>
          <w:color w:val="555555"/>
          <w:sz w:val="22"/>
          <w:szCs w:val="22"/>
          <w:bdr w:val="none" w:sz="0" w:space="0" w:color="auto" w:frame="1"/>
        </w:rPr>
        <w:t>disabled</w:t>
      </w:r>
      <w:r w:rsidRPr="00FB1988">
        <w:rPr>
          <w:rFonts w:ascii="Trebuchet MS" w:hAnsi="Trebuchet MS" w:cs="Arial"/>
          <w:color w:val="555555"/>
          <w:sz w:val="22"/>
          <w:szCs w:val="22"/>
        </w:rPr>
        <w:t>) well described in the above file.</w:t>
      </w:r>
      <w:r w:rsidRPr="00FB1988">
        <w:rPr>
          <w:rFonts w:ascii="Trebuchet MS" w:hAnsi="Trebuchet MS" w:cs="Arial"/>
          <w:color w:val="555555"/>
          <w:sz w:val="22"/>
          <w:szCs w:val="22"/>
        </w:rPr>
        <w:br/>
      </w:r>
    </w:p>
    <w:p w14:paraId="68FF983F" w14:textId="79A7DD2E"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FB1988">
        <w:rPr>
          <w:rFonts w:ascii="Trebuchet MS" w:hAnsi="Trebuchet MS" w:cs="Arial"/>
          <w:color w:val="555555"/>
          <w:sz w:val="22"/>
          <w:szCs w:val="22"/>
        </w:rPr>
        <w:t>Besides the mode, there is a </w:t>
      </w: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Fonts w:ascii="Trebuchet MS" w:hAnsi="Trebuchet MS" w:cs="Arial"/>
          <w:color w:val="555555"/>
          <w:sz w:val="22"/>
          <w:szCs w:val="22"/>
        </w:rPr>
        <w:t> type (</w:t>
      </w:r>
      <w:r w:rsidRPr="00FB1988">
        <w:rPr>
          <w:rStyle w:val="Strong"/>
          <w:rFonts w:ascii="Trebuchet MS" w:eastAsiaTheme="majorEastAsia" w:hAnsi="Trebuchet MS" w:cs="Arial"/>
          <w:color w:val="555555"/>
          <w:sz w:val="22"/>
          <w:szCs w:val="22"/>
          <w:bdr w:val="none" w:sz="0" w:space="0" w:color="auto" w:frame="1"/>
        </w:rPr>
        <w:t>targeted</w:t>
      </w:r>
      <w:r w:rsidRPr="00FB1988">
        <w:rPr>
          <w:rFonts w:ascii="Trebuchet MS" w:hAnsi="Trebuchet MS" w:cs="Arial"/>
          <w:color w:val="555555"/>
          <w:sz w:val="22"/>
          <w:szCs w:val="22"/>
        </w:rPr>
        <w:t>, </w:t>
      </w:r>
      <w:r w:rsidRPr="00FB1988">
        <w:rPr>
          <w:rStyle w:val="Strong"/>
          <w:rFonts w:ascii="Trebuchet MS" w:eastAsiaTheme="majorEastAsia" w:hAnsi="Trebuchet MS" w:cs="Arial"/>
          <w:color w:val="555555"/>
          <w:sz w:val="22"/>
          <w:szCs w:val="22"/>
          <w:bdr w:val="none" w:sz="0" w:space="0" w:color="auto" w:frame="1"/>
        </w:rPr>
        <w:t>minimum</w:t>
      </w:r>
      <w:r w:rsidRPr="00FB1988">
        <w:rPr>
          <w:rFonts w:ascii="Trebuchet MS" w:hAnsi="Trebuchet MS" w:cs="Arial"/>
          <w:color w:val="555555"/>
          <w:sz w:val="22"/>
          <w:szCs w:val="22"/>
        </w:rPr>
        <w:t> and </w:t>
      </w:r>
      <w:proofErr w:type="spellStart"/>
      <w:r w:rsidRPr="00FB1988">
        <w:rPr>
          <w:rStyle w:val="Strong"/>
          <w:rFonts w:ascii="Trebuchet MS" w:eastAsiaTheme="majorEastAsia" w:hAnsi="Trebuchet MS" w:cs="Arial"/>
          <w:color w:val="555555"/>
          <w:sz w:val="22"/>
          <w:szCs w:val="22"/>
          <w:bdr w:val="none" w:sz="0" w:space="0" w:color="auto" w:frame="1"/>
        </w:rPr>
        <w:t>mls</w:t>
      </w:r>
      <w:proofErr w:type="spellEnd"/>
      <w:r w:rsidRPr="00FB1988">
        <w:rPr>
          <w:rFonts w:ascii="Trebuchet MS" w:hAnsi="Trebuchet MS" w:cs="Arial"/>
          <w:color w:val="555555"/>
          <w:sz w:val="22"/>
          <w:szCs w:val="22"/>
        </w:rPr>
        <w:t>). Except if you work in a military agency, you will never need to change the </w:t>
      </w:r>
      <w:r w:rsidRPr="00FB1988">
        <w:rPr>
          <w:rStyle w:val="Strong"/>
          <w:rFonts w:ascii="Trebuchet MS" w:eastAsiaTheme="majorEastAsia" w:hAnsi="Trebuchet MS" w:cs="Arial"/>
          <w:color w:val="555555"/>
          <w:sz w:val="22"/>
          <w:szCs w:val="22"/>
          <w:bdr w:val="none" w:sz="0" w:space="0" w:color="auto" w:frame="1"/>
        </w:rPr>
        <w:t>targeted</w:t>
      </w:r>
      <w:r w:rsidRPr="00FB1988">
        <w:rPr>
          <w:rFonts w:ascii="Trebuchet MS" w:hAnsi="Trebuchet MS" w:cs="Arial"/>
          <w:color w:val="555555"/>
          <w:sz w:val="22"/>
          <w:szCs w:val="22"/>
        </w:rPr>
        <w:t> type.</w:t>
      </w:r>
    </w:p>
    <w:p w14:paraId="30809F20" w14:textId="77777777" w:rsidR="00FB1988" w:rsidRPr="00FB1988" w:rsidRDefault="00FB1988" w:rsidP="00FB1988">
      <w:pPr>
        <w:pStyle w:val="Heading2"/>
        <w:shd w:val="clear" w:color="auto" w:fill="FFFFFF"/>
        <w:spacing w:before="180" w:after="180" w:line="240" w:lineRule="atLeast"/>
        <w:textAlignment w:val="baseline"/>
        <w:rPr>
          <w:rFonts w:ascii="Trebuchet MS" w:hAnsi="Trebuchet MS" w:cs="Arial"/>
          <w:b/>
          <w:color w:val="555555"/>
          <w:sz w:val="22"/>
          <w:szCs w:val="22"/>
        </w:rPr>
      </w:pPr>
      <w:r w:rsidRPr="00FB1988">
        <w:rPr>
          <w:rFonts w:ascii="Trebuchet MS" w:hAnsi="Trebuchet MS" w:cs="Arial"/>
          <w:b/>
          <w:color w:val="555555"/>
          <w:sz w:val="22"/>
          <w:szCs w:val="22"/>
        </w:rPr>
        <w:t>Configuration</w:t>
      </w:r>
    </w:p>
    <w:p w14:paraId="51655A3A" w14:textId="77777777"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FB1988">
        <w:rPr>
          <w:rFonts w:ascii="Trebuchet MS" w:hAnsi="Trebuchet MS" w:cs="Arial"/>
          <w:color w:val="555555"/>
          <w:sz w:val="22"/>
          <w:szCs w:val="22"/>
        </w:rPr>
        <w:t>To get the current </w:t>
      </w: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Fonts w:ascii="Trebuchet MS" w:hAnsi="Trebuchet MS" w:cs="Arial"/>
          <w:color w:val="555555"/>
          <w:sz w:val="22"/>
          <w:szCs w:val="22"/>
        </w:rPr>
        <w:t> status:</w:t>
      </w:r>
    </w:p>
    <w:p w14:paraId="3843477A"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FB1988">
        <w:rPr>
          <w:rFonts w:ascii="Trebuchet MS" w:hAnsi="Trebuchet MS"/>
          <w:color w:val="555555"/>
          <w:sz w:val="22"/>
          <w:szCs w:val="22"/>
        </w:rPr>
        <w:t xml:space="preserve"># </w:t>
      </w:r>
      <w:proofErr w:type="spellStart"/>
      <w:r w:rsidRPr="00FB1988">
        <w:rPr>
          <w:rFonts w:ascii="Trebuchet MS" w:hAnsi="Trebuchet MS"/>
          <w:color w:val="555555"/>
          <w:sz w:val="22"/>
          <w:szCs w:val="22"/>
        </w:rPr>
        <w:t>sestatus</w:t>
      </w:r>
      <w:proofErr w:type="spellEnd"/>
    </w:p>
    <w:p w14:paraId="09F3E60F" w14:textId="77777777" w:rsid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0819D616" w14:textId="3BFD92C2"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FB1988">
        <w:rPr>
          <w:rFonts w:ascii="Trebuchet MS" w:hAnsi="Trebuchet MS" w:cs="Arial"/>
          <w:color w:val="555555"/>
          <w:sz w:val="22"/>
          <w:szCs w:val="22"/>
        </w:rPr>
        <w:t>To set </w:t>
      </w:r>
      <w:r w:rsidRPr="00FB1988">
        <w:rPr>
          <w:rStyle w:val="Strong"/>
          <w:rFonts w:ascii="Trebuchet MS" w:eastAsiaTheme="majorEastAsia" w:hAnsi="Trebuchet MS" w:cs="Arial"/>
          <w:color w:val="555555"/>
          <w:sz w:val="22"/>
          <w:szCs w:val="22"/>
          <w:bdr w:val="none" w:sz="0" w:space="0" w:color="auto" w:frame="1"/>
        </w:rPr>
        <w:t>enforcing</w:t>
      </w:r>
      <w:r w:rsidRPr="00FB1988">
        <w:rPr>
          <w:rFonts w:ascii="Trebuchet MS" w:hAnsi="Trebuchet MS" w:cs="Arial"/>
          <w:color w:val="555555"/>
          <w:sz w:val="22"/>
          <w:szCs w:val="22"/>
        </w:rPr>
        <w:t> mode, type:</w:t>
      </w:r>
    </w:p>
    <w:p w14:paraId="6236B766"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FB1988">
        <w:rPr>
          <w:rFonts w:ascii="Trebuchet MS" w:hAnsi="Trebuchet MS"/>
          <w:color w:val="555555"/>
          <w:sz w:val="22"/>
          <w:szCs w:val="22"/>
        </w:rPr>
        <w:t xml:space="preserve"># </w:t>
      </w:r>
      <w:proofErr w:type="spellStart"/>
      <w:r w:rsidRPr="00FB1988">
        <w:rPr>
          <w:rFonts w:ascii="Trebuchet MS" w:hAnsi="Trebuchet MS"/>
          <w:color w:val="555555"/>
          <w:sz w:val="22"/>
          <w:szCs w:val="22"/>
        </w:rPr>
        <w:t>setenforce</w:t>
      </w:r>
      <w:proofErr w:type="spellEnd"/>
      <w:r w:rsidRPr="00FB1988">
        <w:rPr>
          <w:rFonts w:ascii="Trebuchet MS" w:hAnsi="Trebuchet MS"/>
          <w:color w:val="555555"/>
          <w:sz w:val="22"/>
          <w:szCs w:val="22"/>
        </w:rPr>
        <w:t xml:space="preserve"> enforcing</w:t>
      </w:r>
    </w:p>
    <w:p w14:paraId="24F9FD33" w14:textId="77777777" w:rsid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6826A0BD" w14:textId="6CCD8F29"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FB1988">
        <w:rPr>
          <w:rFonts w:ascii="Trebuchet MS" w:hAnsi="Trebuchet MS" w:cs="Arial"/>
          <w:color w:val="555555"/>
          <w:sz w:val="22"/>
          <w:szCs w:val="22"/>
        </w:rPr>
        <w:t>To make this change permanent, edit the </w:t>
      </w:r>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etc</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sysconfig</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Fonts w:ascii="Trebuchet MS" w:hAnsi="Trebuchet MS" w:cs="Arial"/>
          <w:color w:val="555555"/>
          <w:sz w:val="22"/>
          <w:szCs w:val="22"/>
        </w:rPr>
        <w:t> file (or the </w:t>
      </w:r>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etc</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config</w:t>
      </w:r>
      <w:r w:rsidRPr="00FB1988">
        <w:rPr>
          <w:rFonts w:ascii="Trebuchet MS" w:hAnsi="Trebuchet MS" w:cs="Arial"/>
          <w:color w:val="555555"/>
          <w:sz w:val="22"/>
          <w:szCs w:val="22"/>
        </w:rPr>
        <w:t>file</w:t>
      </w:r>
      <w:proofErr w:type="spellEnd"/>
      <w:r w:rsidRPr="00FB1988">
        <w:rPr>
          <w:rFonts w:ascii="Trebuchet MS" w:hAnsi="Trebuchet MS" w:cs="Arial"/>
          <w:color w:val="555555"/>
          <w:sz w:val="22"/>
          <w:szCs w:val="22"/>
        </w:rPr>
        <w:t>) and replace the following value:</w:t>
      </w:r>
    </w:p>
    <w:p w14:paraId="2CF166F3"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FB1988">
        <w:rPr>
          <w:rFonts w:ascii="Trebuchet MS" w:hAnsi="Trebuchet MS"/>
          <w:color w:val="555555"/>
          <w:sz w:val="22"/>
          <w:szCs w:val="22"/>
        </w:rPr>
        <w:t>SELINUX=</w:t>
      </w:r>
      <w:r w:rsidRPr="00FB1988">
        <w:rPr>
          <w:rStyle w:val="Strong"/>
          <w:rFonts w:ascii="Trebuchet MS" w:eastAsiaTheme="majorEastAsia" w:hAnsi="Trebuchet MS"/>
          <w:color w:val="555555"/>
          <w:sz w:val="22"/>
          <w:szCs w:val="22"/>
          <w:bdr w:val="none" w:sz="0" w:space="0" w:color="auto" w:frame="1"/>
        </w:rPr>
        <w:t>enforcing</w:t>
      </w:r>
    </w:p>
    <w:p w14:paraId="54E46EC1" w14:textId="77777777" w:rsidR="00FB1988" w:rsidRDefault="00FB1988" w:rsidP="00FB1988">
      <w:pPr>
        <w:pStyle w:val="NormalWeb"/>
        <w:shd w:val="clear" w:color="auto" w:fill="FFFFFF"/>
        <w:spacing w:before="0" w:beforeAutospacing="0" w:after="0" w:afterAutospacing="0"/>
        <w:textAlignment w:val="baseline"/>
        <w:rPr>
          <w:rStyle w:val="Strong"/>
          <w:rFonts w:ascii="Trebuchet MS" w:eastAsiaTheme="majorEastAsia" w:hAnsi="Trebuchet MS" w:cs="Arial"/>
          <w:color w:val="555555"/>
          <w:sz w:val="22"/>
          <w:szCs w:val="22"/>
          <w:bdr w:val="none" w:sz="0" w:space="0" w:color="auto" w:frame="1"/>
        </w:rPr>
      </w:pPr>
    </w:p>
    <w:p w14:paraId="44074E85" w14:textId="2573572F"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FB1988">
        <w:rPr>
          <w:rStyle w:val="Strong"/>
          <w:rFonts w:ascii="Trebuchet MS" w:eastAsiaTheme="majorEastAsia" w:hAnsi="Trebuchet MS" w:cs="Arial"/>
          <w:color w:val="555555"/>
          <w:sz w:val="22"/>
          <w:szCs w:val="22"/>
          <w:bdr w:val="none" w:sz="0" w:space="0" w:color="auto" w:frame="1"/>
        </w:rPr>
        <w:t>Alternatively</w:t>
      </w:r>
      <w:r w:rsidRPr="00FB1988">
        <w:rPr>
          <w:rFonts w:ascii="Trebuchet MS" w:hAnsi="Trebuchet MS" w:cs="Arial"/>
          <w:color w:val="555555"/>
          <w:sz w:val="22"/>
          <w:szCs w:val="22"/>
        </w:rPr>
        <w:t>, to set </w:t>
      </w:r>
      <w:r w:rsidRPr="00FB1988">
        <w:rPr>
          <w:rStyle w:val="Strong"/>
          <w:rFonts w:ascii="Trebuchet MS" w:eastAsiaTheme="majorEastAsia" w:hAnsi="Trebuchet MS" w:cs="Arial"/>
          <w:color w:val="555555"/>
          <w:sz w:val="22"/>
          <w:szCs w:val="22"/>
          <w:bdr w:val="none" w:sz="0" w:space="0" w:color="auto" w:frame="1"/>
        </w:rPr>
        <w:t>permissive</w:t>
      </w:r>
      <w:r w:rsidRPr="00FB1988">
        <w:rPr>
          <w:rFonts w:ascii="Trebuchet MS" w:hAnsi="Trebuchet MS" w:cs="Arial"/>
          <w:color w:val="555555"/>
          <w:sz w:val="22"/>
          <w:szCs w:val="22"/>
        </w:rPr>
        <w:t> mode, type:</w:t>
      </w:r>
    </w:p>
    <w:p w14:paraId="675C20C7"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FB1988">
        <w:rPr>
          <w:rFonts w:ascii="Trebuchet MS" w:hAnsi="Trebuchet MS"/>
          <w:color w:val="555555"/>
          <w:sz w:val="22"/>
          <w:szCs w:val="22"/>
        </w:rPr>
        <w:t xml:space="preserve"># </w:t>
      </w:r>
      <w:proofErr w:type="spellStart"/>
      <w:r w:rsidRPr="00FB1988">
        <w:rPr>
          <w:rFonts w:ascii="Trebuchet MS" w:hAnsi="Trebuchet MS"/>
          <w:color w:val="555555"/>
          <w:sz w:val="22"/>
          <w:szCs w:val="22"/>
        </w:rPr>
        <w:t>setenforce</w:t>
      </w:r>
      <w:proofErr w:type="spellEnd"/>
      <w:r w:rsidRPr="00FB1988">
        <w:rPr>
          <w:rFonts w:ascii="Trebuchet MS" w:hAnsi="Trebuchet MS"/>
          <w:color w:val="555555"/>
          <w:sz w:val="22"/>
          <w:szCs w:val="22"/>
        </w:rPr>
        <w:t xml:space="preserve"> permissive</w:t>
      </w:r>
    </w:p>
    <w:p w14:paraId="0C4604A4" w14:textId="77777777" w:rsid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546251AD" w14:textId="5A79C34B"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FB1988">
        <w:rPr>
          <w:rFonts w:ascii="Trebuchet MS" w:hAnsi="Trebuchet MS" w:cs="Arial"/>
          <w:color w:val="555555"/>
          <w:sz w:val="22"/>
          <w:szCs w:val="22"/>
        </w:rPr>
        <w:t>To make this change permanent, edit the </w:t>
      </w:r>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etc</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sysconfig</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Fonts w:ascii="Trebuchet MS" w:hAnsi="Trebuchet MS" w:cs="Arial"/>
          <w:color w:val="555555"/>
          <w:sz w:val="22"/>
          <w:szCs w:val="22"/>
        </w:rPr>
        <w:t> file (or the </w:t>
      </w:r>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etc</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selinux</w:t>
      </w:r>
      <w:proofErr w:type="spellEnd"/>
      <w:r w:rsidRPr="00FB1988">
        <w:rPr>
          <w:rStyle w:val="Strong"/>
          <w:rFonts w:ascii="Trebuchet MS" w:eastAsiaTheme="majorEastAsia" w:hAnsi="Trebuchet MS" w:cs="Arial"/>
          <w:color w:val="555555"/>
          <w:sz w:val="22"/>
          <w:szCs w:val="22"/>
          <w:bdr w:val="none" w:sz="0" w:space="0" w:color="auto" w:frame="1"/>
        </w:rPr>
        <w:t>/</w:t>
      </w:r>
      <w:proofErr w:type="spellStart"/>
      <w:r w:rsidRPr="00FB1988">
        <w:rPr>
          <w:rStyle w:val="Strong"/>
          <w:rFonts w:ascii="Trebuchet MS" w:eastAsiaTheme="majorEastAsia" w:hAnsi="Trebuchet MS" w:cs="Arial"/>
          <w:color w:val="555555"/>
          <w:sz w:val="22"/>
          <w:szCs w:val="22"/>
          <w:bdr w:val="none" w:sz="0" w:space="0" w:color="auto" w:frame="1"/>
        </w:rPr>
        <w:t>config</w:t>
      </w:r>
      <w:r w:rsidRPr="00FB1988">
        <w:rPr>
          <w:rFonts w:ascii="Trebuchet MS" w:hAnsi="Trebuchet MS" w:cs="Arial"/>
          <w:color w:val="555555"/>
          <w:sz w:val="22"/>
          <w:szCs w:val="22"/>
        </w:rPr>
        <w:t>file</w:t>
      </w:r>
      <w:proofErr w:type="spellEnd"/>
      <w:r w:rsidRPr="00FB1988">
        <w:rPr>
          <w:rFonts w:ascii="Trebuchet MS" w:hAnsi="Trebuchet MS" w:cs="Arial"/>
          <w:color w:val="555555"/>
          <w:sz w:val="22"/>
          <w:szCs w:val="22"/>
        </w:rPr>
        <w:t>) and replace the following value:</w:t>
      </w:r>
    </w:p>
    <w:p w14:paraId="5AE43C74"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FB1988">
        <w:rPr>
          <w:rFonts w:ascii="Trebuchet MS" w:hAnsi="Trebuchet MS"/>
          <w:color w:val="555555"/>
          <w:sz w:val="22"/>
          <w:szCs w:val="22"/>
        </w:rPr>
        <w:t>SELINUX=</w:t>
      </w:r>
      <w:r w:rsidRPr="00FB1988">
        <w:rPr>
          <w:rStyle w:val="Strong"/>
          <w:rFonts w:ascii="Trebuchet MS" w:eastAsiaTheme="majorEastAsia" w:hAnsi="Trebuchet MS"/>
          <w:color w:val="555555"/>
          <w:sz w:val="22"/>
          <w:szCs w:val="22"/>
          <w:bdr w:val="none" w:sz="0" w:space="0" w:color="auto" w:frame="1"/>
        </w:rPr>
        <w:t>permissive</w:t>
      </w:r>
    </w:p>
    <w:p w14:paraId="52B73B3C" w14:textId="77777777" w:rsid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00F0097B" w14:textId="752CCCBC" w:rsidR="00FB1988" w:rsidRPr="00FB1988" w:rsidRDefault="00FB1988" w:rsidP="00FB1988">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FB1988">
        <w:rPr>
          <w:rFonts w:ascii="Trebuchet MS" w:hAnsi="Trebuchet MS" w:cs="Arial"/>
          <w:color w:val="555555"/>
          <w:sz w:val="22"/>
          <w:szCs w:val="22"/>
        </w:rPr>
        <w:t>To make the reboot mandatory to change the configuration (</w:t>
      </w:r>
      <w:r w:rsidRPr="00FB1988">
        <w:rPr>
          <w:rStyle w:val="Strong"/>
          <w:rFonts w:ascii="Trebuchet MS" w:eastAsiaTheme="majorEastAsia" w:hAnsi="Trebuchet MS" w:cs="Arial"/>
          <w:color w:val="555555"/>
          <w:sz w:val="22"/>
          <w:szCs w:val="22"/>
          <w:bdr w:val="none" w:sz="0" w:space="0" w:color="auto" w:frame="1"/>
        </w:rPr>
        <w:t>-P</w:t>
      </w:r>
      <w:r w:rsidRPr="00FB1988">
        <w:rPr>
          <w:rFonts w:ascii="Trebuchet MS" w:hAnsi="Trebuchet MS" w:cs="Arial"/>
          <w:color w:val="555555"/>
          <w:sz w:val="22"/>
          <w:szCs w:val="22"/>
        </w:rPr>
        <w:t> can be added but </w:t>
      </w:r>
      <w:r w:rsidRPr="00FB1988">
        <w:rPr>
          <w:rStyle w:val="Strong"/>
          <w:rFonts w:ascii="Trebuchet MS" w:eastAsiaTheme="majorEastAsia" w:hAnsi="Trebuchet MS" w:cs="Arial"/>
          <w:color w:val="555555"/>
          <w:sz w:val="22"/>
          <w:szCs w:val="22"/>
          <w:bdr w:val="none" w:sz="0" w:space="0" w:color="auto" w:frame="1"/>
        </w:rPr>
        <w:t>with caution</w:t>
      </w:r>
      <w:r w:rsidRPr="00FB1988">
        <w:rPr>
          <w:rFonts w:ascii="Trebuchet MS" w:hAnsi="Trebuchet MS" w:cs="Arial"/>
          <w:color w:val="555555"/>
          <w:sz w:val="22"/>
          <w:szCs w:val="22"/>
        </w:rPr>
        <w:t>), type:</w:t>
      </w:r>
    </w:p>
    <w:p w14:paraId="13A87746" w14:textId="77777777" w:rsidR="00FB1988" w:rsidRPr="00FB1988" w:rsidRDefault="00FB1988" w:rsidP="00FB1988">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FB1988">
        <w:rPr>
          <w:rFonts w:ascii="Trebuchet MS" w:hAnsi="Trebuchet MS"/>
          <w:color w:val="555555"/>
          <w:sz w:val="22"/>
          <w:szCs w:val="22"/>
        </w:rPr>
        <w:t xml:space="preserve"># </w:t>
      </w:r>
      <w:proofErr w:type="spellStart"/>
      <w:r w:rsidRPr="00FB1988">
        <w:rPr>
          <w:rFonts w:ascii="Trebuchet MS" w:hAnsi="Trebuchet MS"/>
          <w:color w:val="555555"/>
          <w:sz w:val="22"/>
          <w:szCs w:val="22"/>
        </w:rPr>
        <w:t>setsebool</w:t>
      </w:r>
      <w:proofErr w:type="spellEnd"/>
      <w:r w:rsidRPr="00FB1988">
        <w:rPr>
          <w:rFonts w:ascii="Trebuchet MS" w:hAnsi="Trebuchet MS"/>
          <w:color w:val="555555"/>
          <w:sz w:val="22"/>
          <w:szCs w:val="22"/>
        </w:rPr>
        <w:t xml:space="preserve"> </w:t>
      </w:r>
      <w:proofErr w:type="spellStart"/>
      <w:r w:rsidRPr="00FB1988">
        <w:rPr>
          <w:rStyle w:val="Strong"/>
          <w:rFonts w:ascii="Trebuchet MS" w:eastAsiaTheme="majorEastAsia" w:hAnsi="Trebuchet MS"/>
          <w:color w:val="555555"/>
          <w:sz w:val="22"/>
          <w:szCs w:val="22"/>
          <w:bdr w:val="none" w:sz="0" w:space="0" w:color="auto" w:frame="1"/>
        </w:rPr>
        <w:t>secure_mode_policyload</w:t>
      </w:r>
      <w:proofErr w:type="spellEnd"/>
      <w:r w:rsidRPr="00FB1988">
        <w:rPr>
          <w:rFonts w:ascii="Trebuchet MS" w:hAnsi="Trebuchet MS"/>
          <w:color w:val="555555"/>
          <w:sz w:val="22"/>
          <w:szCs w:val="22"/>
        </w:rPr>
        <w:t xml:space="preserve"> on</w:t>
      </w:r>
    </w:p>
    <w:p w14:paraId="40F465C3" w14:textId="77777777" w:rsidR="00FB1988" w:rsidRPr="00FB1988" w:rsidRDefault="00FB1988" w:rsidP="00FB1988">
      <w:pPr>
        <w:pStyle w:val="Heading2"/>
        <w:shd w:val="clear" w:color="auto" w:fill="FFFFFF"/>
        <w:spacing w:before="180" w:after="180" w:line="240" w:lineRule="atLeast"/>
        <w:textAlignment w:val="baseline"/>
        <w:rPr>
          <w:rFonts w:ascii="Trebuchet MS" w:hAnsi="Trebuchet MS" w:cs="Arial"/>
          <w:b/>
          <w:color w:val="555555"/>
          <w:sz w:val="22"/>
          <w:szCs w:val="22"/>
        </w:rPr>
      </w:pPr>
      <w:r w:rsidRPr="00FB1988">
        <w:rPr>
          <w:rFonts w:ascii="Trebuchet MS" w:hAnsi="Trebuchet MS" w:cs="Arial"/>
          <w:b/>
          <w:color w:val="555555"/>
          <w:sz w:val="22"/>
          <w:szCs w:val="22"/>
        </w:rPr>
        <w:lastRenderedPageBreak/>
        <w:t>Additional Resources</w:t>
      </w:r>
    </w:p>
    <w:p w14:paraId="7AF0CB0E" w14:textId="77777777" w:rsidR="00FB1988" w:rsidRPr="00FB1988" w:rsidRDefault="00FB1988" w:rsidP="00FB1988">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FB1988">
        <w:rPr>
          <w:rFonts w:ascii="Trebuchet MS" w:hAnsi="Trebuchet MS" w:cs="Arial"/>
          <w:color w:val="555555"/>
          <w:sz w:val="22"/>
          <w:szCs w:val="22"/>
        </w:rPr>
        <w:t>Also, you can:</w:t>
      </w:r>
    </w:p>
    <w:p w14:paraId="02AADF1C"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watch </w:t>
      </w:r>
      <w:r w:rsidRPr="00FB1988">
        <w:rPr>
          <w:rStyle w:val="Strong"/>
          <w:rFonts w:ascii="Trebuchet MS" w:hAnsi="Trebuchet MS" w:cs="Arial"/>
          <w:color w:val="555555"/>
          <w:bdr w:val="none" w:sz="0" w:space="0" w:color="auto" w:frame="1"/>
        </w:rPr>
        <w:t>Thomas Cameron’s 2015 Red Hat Summit</w:t>
      </w:r>
      <w:r w:rsidRPr="00FB1988">
        <w:rPr>
          <w:rFonts w:ascii="Trebuchet MS" w:hAnsi="Trebuchet MS" w:cs="Arial"/>
          <w:color w:val="555555"/>
        </w:rPr>
        <w:t> presentation </w:t>
      </w:r>
      <w:proofErr w:type="spellStart"/>
      <w:r w:rsidRPr="00FB1988">
        <w:rPr>
          <w:rFonts w:ascii="Trebuchet MS" w:hAnsi="Trebuchet MS" w:cs="Arial"/>
          <w:color w:val="555555"/>
        </w:rPr>
        <w:fldChar w:fldCharType="begin"/>
      </w:r>
      <w:r w:rsidRPr="00FB1988">
        <w:rPr>
          <w:rFonts w:ascii="Trebuchet MS" w:hAnsi="Trebuchet MS" w:cs="Arial"/>
          <w:color w:val="555555"/>
        </w:rPr>
        <w:instrText xml:space="preserve"> HYPERLINK "https://www.youtube.com/watch?v=cNoVgDqqJmM" </w:instrText>
      </w:r>
      <w:r w:rsidRPr="00FB1988">
        <w:rPr>
          <w:rFonts w:ascii="Trebuchet MS" w:hAnsi="Trebuchet MS" w:cs="Arial"/>
          <w:color w:val="555555"/>
        </w:rPr>
        <w:fldChar w:fldCharType="separate"/>
      </w:r>
      <w:r w:rsidRPr="00FB1988">
        <w:rPr>
          <w:rStyle w:val="Hyperlink"/>
          <w:rFonts w:ascii="Trebuchet MS" w:hAnsi="Trebuchet MS" w:cs="Arial"/>
          <w:color w:val="0066CC"/>
          <w:bdr w:val="none" w:sz="0" w:space="0" w:color="auto" w:frame="1"/>
        </w:rPr>
        <w:t>SELinux</w:t>
      </w:r>
      <w:proofErr w:type="spellEnd"/>
      <w:r w:rsidRPr="00FB1988">
        <w:rPr>
          <w:rStyle w:val="Hyperlink"/>
          <w:rFonts w:ascii="Trebuchet MS" w:hAnsi="Trebuchet MS" w:cs="Arial"/>
          <w:color w:val="0066CC"/>
          <w:bdr w:val="none" w:sz="0" w:space="0" w:color="auto" w:frame="1"/>
        </w:rPr>
        <w:t xml:space="preserve"> for mere mortals (52min/2015)</w:t>
      </w:r>
      <w:r w:rsidRPr="00FB1988">
        <w:rPr>
          <w:rFonts w:ascii="Trebuchet MS" w:hAnsi="Trebuchet MS" w:cs="Arial"/>
          <w:color w:val="555555"/>
        </w:rPr>
        <w:fldChar w:fldCharType="end"/>
      </w:r>
      <w:r w:rsidRPr="00FB1988">
        <w:rPr>
          <w:rFonts w:ascii="Trebuchet MS" w:hAnsi="Trebuchet MS" w:cs="Arial"/>
          <w:color w:val="555555"/>
        </w:rPr>
        <w:t>,</w:t>
      </w:r>
    </w:p>
    <w:p w14:paraId="703DF4EF"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follow </w:t>
      </w:r>
      <w:hyperlink r:id="rId36" w:history="1">
        <w:r w:rsidRPr="00FB1988">
          <w:rPr>
            <w:rStyle w:val="Hyperlink"/>
            <w:rFonts w:ascii="Trebuchet MS" w:hAnsi="Trebuchet MS" w:cs="Arial"/>
            <w:color w:val="0066CC"/>
            <w:bdr w:val="none" w:sz="0" w:space="0" w:color="auto" w:frame="1"/>
          </w:rPr>
          <w:t xml:space="preserve">Red Hat Jamie Duncan’s </w:t>
        </w:r>
        <w:proofErr w:type="spellStart"/>
        <w:r w:rsidRPr="00FB1988">
          <w:rPr>
            <w:rStyle w:val="Hyperlink"/>
            <w:rFonts w:ascii="Trebuchet MS" w:hAnsi="Trebuchet MS" w:cs="Arial"/>
            <w:color w:val="0066CC"/>
            <w:bdr w:val="none" w:sz="0" w:space="0" w:color="auto" w:frame="1"/>
          </w:rPr>
          <w:t>SELinux</w:t>
        </w:r>
        <w:proofErr w:type="spellEnd"/>
        <w:r w:rsidRPr="00FB1988">
          <w:rPr>
            <w:rStyle w:val="Hyperlink"/>
            <w:rFonts w:ascii="Trebuchet MS" w:hAnsi="Trebuchet MS" w:cs="Arial"/>
            <w:color w:val="0066CC"/>
            <w:bdr w:val="none" w:sz="0" w:space="0" w:color="auto" w:frame="1"/>
          </w:rPr>
          <w:t xml:space="preserve"> workshop</w:t>
        </w:r>
      </w:hyperlink>
      <w:r w:rsidRPr="00FB1988">
        <w:rPr>
          <w:rFonts w:ascii="Trebuchet MS" w:hAnsi="Trebuchet MS" w:cs="Arial"/>
          <w:color w:val="555555"/>
        </w:rPr>
        <w:t>,</w:t>
      </w:r>
    </w:p>
    <w:p w14:paraId="13EA64C6"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read </w:t>
      </w:r>
      <w:hyperlink r:id="rId37" w:history="1">
        <w:r w:rsidRPr="00FB1988">
          <w:rPr>
            <w:rStyle w:val="Hyperlink"/>
            <w:rFonts w:ascii="Trebuchet MS" w:hAnsi="Trebuchet MS" w:cs="Arial"/>
            <w:color w:val="0066CC"/>
            <w:bdr w:val="none" w:sz="0" w:space="0" w:color="auto" w:frame="1"/>
          </w:rPr>
          <w:t>Sven Vermeulen’s blog</w:t>
        </w:r>
      </w:hyperlink>
      <w:r w:rsidRPr="00FB1988">
        <w:rPr>
          <w:rFonts w:ascii="Trebuchet MS" w:hAnsi="Trebuchet MS" w:cs="Arial"/>
          <w:color w:val="555555"/>
        </w:rPr>
        <w:t> to better understand </w:t>
      </w:r>
      <w:proofErr w:type="spellStart"/>
      <w:r w:rsidRPr="00FB1988">
        <w:rPr>
          <w:rStyle w:val="Strong"/>
          <w:rFonts w:ascii="Trebuchet MS" w:hAnsi="Trebuchet MS" w:cs="Arial"/>
          <w:color w:val="555555"/>
          <w:bdr w:val="none" w:sz="0" w:space="0" w:color="auto" w:frame="1"/>
        </w:rPr>
        <w:t>SELinux</w:t>
      </w:r>
      <w:proofErr w:type="spellEnd"/>
      <w:r w:rsidRPr="00FB1988">
        <w:rPr>
          <w:rFonts w:ascii="Trebuchet MS" w:hAnsi="Trebuchet MS" w:cs="Arial"/>
          <w:color w:val="555555"/>
        </w:rPr>
        <w:t>,</w:t>
      </w:r>
    </w:p>
    <w:p w14:paraId="2228B25C"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buy </w:t>
      </w:r>
      <w:hyperlink r:id="rId38" w:history="1">
        <w:r w:rsidRPr="00FB1988">
          <w:rPr>
            <w:rStyle w:val="Hyperlink"/>
            <w:rFonts w:ascii="Trebuchet MS" w:hAnsi="Trebuchet MS" w:cs="Arial"/>
            <w:color w:val="0066CC"/>
            <w:bdr w:val="none" w:sz="0" w:space="0" w:color="auto" w:frame="1"/>
          </w:rPr>
          <w:t>Sven Vermeulen’s book</w:t>
        </w:r>
      </w:hyperlink>
      <w:r w:rsidRPr="00FB1988">
        <w:rPr>
          <w:rFonts w:ascii="Trebuchet MS" w:hAnsi="Trebuchet MS" w:cs="Arial"/>
          <w:color w:val="555555"/>
        </w:rPr>
        <w:t> to get a complete presentation about </w:t>
      </w:r>
      <w:proofErr w:type="spellStart"/>
      <w:r w:rsidRPr="00FB1988">
        <w:rPr>
          <w:rStyle w:val="Strong"/>
          <w:rFonts w:ascii="Trebuchet MS" w:hAnsi="Trebuchet MS" w:cs="Arial"/>
          <w:color w:val="555555"/>
          <w:bdr w:val="none" w:sz="0" w:space="0" w:color="auto" w:frame="1"/>
        </w:rPr>
        <w:t>SELinux</w:t>
      </w:r>
      <w:proofErr w:type="spellEnd"/>
      <w:r w:rsidRPr="00FB1988">
        <w:rPr>
          <w:rFonts w:ascii="Trebuchet MS" w:hAnsi="Trebuchet MS" w:cs="Arial"/>
          <w:color w:val="555555"/>
        </w:rPr>
        <w:t>,</w:t>
      </w:r>
    </w:p>
    <w:p w14:paraId="0E4F3044"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follow the </w:t>
      </w:r>
      <w:hyperlink r:id="rId39" w:history="1">
        <w:r w:rsidRPr="00FB1988">
          <w:rPr>
            <w:rStyle w:val="Hyperlink"/>
            <w:rFonts w:ascii="Trebuchet MS" w:hAnsi="Trebuchet MS" w:cs="Arial"/>
            <w:color w:val="0066CC"/>
            <w:bdr w:val="none" w:sz="0" w:space="0" w:color="auto" w:frame="1"/>
          </w:rPr>
          <w:t xml:space="preserve">Gentoo </w:t>
        </w:r>
        <w:proofErr w:type="spellStart"/>
        <w:r w:rsidRPr="00FB1988">
          <w:rPr>
            <w:rStyle w:val="Hyperlink"/>
            <w:rFonts w:ascii="Trebuchet MS" w:hAnsi="Trebuchet MS" w:cs="Arial"/>
            <w:color w:val="0066CC"/>
            <w:bdr w:val="none" w:sz="0" w:space="0" w:color="auto" w:frame="1"/>
          </w:rPr>
          <w:t>SELinux</w:t>
        </w:r>
        <w:proofErr w:type="spellEnd"/>
        <w:r w:rsidRPr="00FB1988">
          <w:rPr>
            <w:rStyle w:val="Hyperlink"/>
            <w:rFonts w:ascii="Trebuchet MS" w:hAnsi="Trebuchet MS" w:cs="Arial"/>
            <w:color w:val="0066CC"/>
            <w:bdr w:val="none" w:sz="0" w:space="0" w:color="auto" w:frame="1"/>
          </w:rPr>
          <w:t xml:space="preserve"> tutorials</w:t>
        </w:r>
      </w:hyperlink>
      <w:r w:rsidRPr="00FB1988">
        <w:rPr>
          <w:rFonts w:ascii="Trebuchet MS" w:hAnsi="Trebuchet MS" w:cs="Arial"/>
          <w:color w:val="555555"/>
        </w:rPr>
        <w:t> written by </w:t>
      </w:r>
      <w:r w:rsidRPr="00FB1988">
        <w:rPr>
          <w:rStyle w:val="Strong"/>
          <w:rFonts w:ascii="Trebuchet MS" w:hAnsi="Trebuchet MS" w:cs="Arial"/>
          <w:color w:val="555555"/>
          <w:bdr w:val="none" w:sz="0" w:space="0" w:color="auto" w:frame="1"/>
        </w:rPr>
        <w:t>Sven Vermeulen</w:t>
      </w:r>
      <w:r w:rsidRPr="00FB1988">
        <w:rPr>
          <w:rFonts w:ascii="Trebuchet MS" w:hAnsi="Trebuchet MS" w:cs="Arial"/>
          <w:color w:val="555555"/>
        </w:rPr>
        <w:t>,</w:t>
      </w:r>
    </w:p>
    <w:p w14:paraId="0EFB6710"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consult the </w:t>
      </w:r>
      <w:proofErr w:type="spellStart"/>
      <w:r w:rsidRPr="00FB1988">
        <w:rPr>
          <w:rFonts w:ascii="Trebuchet MS" w:hAnsi="Trebuchet MS" w:cs="Arial"/>
          <w:color w:val="555555"/>
        </w:rPr>
        <w:fldChar w:fldCharType="begin"/>
      </w:r>
      <w:r w:rsidRPr="00FB1988">
        <w:rPr>
          <w:rFonts w:ascii="Trebuchet MS" w:hAnsi="Trebuchet MS" w:cs="Arial"/>
          <w:color w:val="555555"/>
        </w:rPr>
        <w:instrText xml:space="preserve"> HYPERLINK "https://github.com/SELinuxProject/selinux/wiki" </w:instrText>
      </w:r>
      <w:r w:rsidRPr="00FB1988">
        <w:rPr>
          <w:rFonts w:ascii="Trebuchet MS" w:hAnsi="Trebuchet MS" w:cs="Arial"/>
          <w:color w:val="555555"/>
        </w:rPr>
        <w:fldChar w:fldCharType="separate"/>
      </w:r>
      <w:r w:rsidRPr="00FB1988">
        <w:rPr>
          <w:rStyle w:val="Hyperlink"/>
          <w:rFonts w:ascii="Trebuchet MS" w:hAnsi="Trebuchet MS" w:cs="Arial"/>
          <w:color w:val="444444"/>
          <w:bdr w:val="none" w:sz="0" w:space="0" w:color="auto" w:frame="1"/>
        </w:rPr>
        <w:t>SELinux</w:t>
      </w:r>
      <w:proofErr w:type="spellEnd"/>
      <w:r w:rsidRPr="00FB1988">
        <w:rPr>
          <w:rStyle w:val="Hyperlink"/>
          <w:rFonts w:ascii="Trebuchet MS" w:hAnsi="Trebuchet MS" w:cs="Arial"/>
          <w:color w:val="444444"/>
          <w:bdr w:val="none" w:sz="0" w:space="0" w:color="auto" w:frame="1"/>
        </w:rPr>
        <w:t xml:space="preserve"> </w:t>
      </w:r>
      <w:proofErr w:type="spellStart"/>
      <w:r w:rsidRPr="00FB1988">
        <w:rPr>
          <w:rStyle w:val="Hyperlink"/>
          <w:rFonts w:ascii="Trebuchet MS" w:hAnsi="Trebuchet MS" w:cs="Arial"/>
          <w:color w:val="444444"/>
          <w:bdr w:val="none" w:sz="0" w:space="0" w:color="auto" w:frame="1"/>
        </w:rPr>
        <w:t>Userspace</w:t>
      </w:r>
      <w:proofErr w:type="spellEnd"/>
      <w:r w:rsidRPr="00FB1988">
        <w:rPr>
          <w:rStyle w:val="Hyperlink"/>
          <w:rFonts w:ascii="Trebuchet MS" w:hAnsi="Trebuchet MS" w:cs="Arial"/>
          <w:color w:val="444444"/>
          <w:bdr w:val="none" w:sz="0" w:space="0" w:color="auto" w:frame="1"/>
        </w:rPr>
        <w:t xml:space="preserve"> wiki</w:t>
      </w:r>
      <w:r w:rsidRPr="00FB1988">
        <w:rPr>
          <w:rFonts w:ascii="Trebuchet MS" w:hAnsi="Trebuchet MS" w:cs="Arial"/>
          <w:color w:val="555555"/>
        </w:rPr>
        <w:fldChar w:fldCharType="end"/>
      </w:r>
      <w:r w:rsidRPr="00FB1988">
        <w:rPr>
          <w:rFonts w:ascii="Trebuchet MS" w:hAnsi="Trebuchet MS" w:cs="Arial"/>
          <w:color w:val="555555"/>
        </w:rPr>
        <w:t>,</w:t>
      </w:r>
    </w:p>
    <w:p w14:paraId="5DAD99CB"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read the </w:t>
      </w:r>
      <w:hyperlink r:id="rId40" w:history="1">
        <w:r w:rsidRPr="00FB1988">
          <w:rPr>
            <w:rStyle w:val="Hyperlink"/>
            <w:rFonts w:ascii="Trebuchet MS" w:hAnsi="Trebuchet MS" w:cs="Arial"/>
            <w:color w:val="0066CC"/>
            <w:bdr w:val="none" w:sz="0" w:space="0" w:color="auto" w:frame="1"/>
          </w:rPr>
          <w:t>CIS RHEL 7 Server Hardening Guide</w:t>
        </w:r>
      </w:hyperlink>
      <w:r w:rsidRPr="00FB1988">
        <w:rPr>
          <w:rFonts w:ascii="Trebuchet MS" w:hAnsi="Trebuchet MS" w:cs="Arial"/>
          <w:color w:val="555555"/>
        </w:rPr>
        <w:t>,</w:t>
      </w:r>
    </w:p>
    <w:p w14:paraId="67F1D770"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read </w:t>
      </w:r>
      <w:hyperlink r:id="rId41" w:history="1">
        <w:r w:rsidRPr="00FB1988">
          <w:rPr>
            <w:rStyle w:val="Hyperlink"/>
            <w:rFonts w:ascii="Trebuchet MS" w:hAnsi="Trebuchet MS" w:cs="Arial"/>
            <w:color w:val="0066CC"/>
            <w:bdr w:val="none" w:sz="0" w:space="0" w:color="auto" w:frame="1"/>
          </w:rPr>
          <w:t>Limestone Networks’</w:t>
        </w:r>
      </w:hyperlink>
      <w:r w:rsidRPr="00FB1988">
        <w:rPr>
          <w:rFonts w:ascii="Trebuchet MS" w:hAnsi="Trebuchet MS" w:cs="Arial"/>
          <w:color w:val="555555"/>
        </w:rPr>
        <w:t> page about </w:t>
      </w:r>
      <w:hyperlink r:id="rId42" w:history="1">
        <w:r w:rsidRPr="00FB1988">
          <w:rPr>
            <w:rStyle w:val="Hyperlink"/>
            <w:rFonts w:ascii="Trebuchet MS" w:hAnsi="Trebuchet MS" w:cs="Arial"/>
            <w:color w:val="0066CC"/>
            <w:bdr w:val="none" w:sz="0" w:space="0" w:color="auto" w:frame="1"/>
          </w:rPr>
          <w:t>hardening CentOS</w:t>
        </w:r>
      </w:hyperlink>
      <w:r w:rsidRPr="00FB1988">
        <w:rPr>
          <w:rFonts w:ascii="Trebuchet MS" w:hAnsi="Trebuchet MS" w:cs="Arial"/>
          <w:color w:val="555555"/>
        </w:rPr>
        <w:t>,</w:t>
      </w:r>
    </w:p>
    <w:p w14:paraId="43E2C399"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have a look at the </w:t>
      </w:r>
      <w:proofErr w:type="spellStart"/>
      <w:r w:rsidRPr="00FB1988">
        <w:rPr>
          <w:rFonts w:ascii="Trebuchet MS" w:hAnsi="Trebuchet MS" w:cs="Arial"/>
          <w:color w:val="555555"/>
        </w:rPr>
        <w:fldChar w:fldCharType="begin"/>
      </w:r>
      <w:r w:rsidRPr="00FB1988">
        <w:rPr>
          <w:rFonts w:ascii="Trebuchet MS" w:hAnsi="Trebuchet MS" w:cs="Arial"/>
          <w:color w:val="555555"/>
        </w:rPr>
        <w:instrText xml:space="preserve"> HYPERLINK "http://selinuxgame.org/" </w:instrText>
      </w:r>
      <w:r w:rsidRPr="00FB1988">
        <w:rPr>
          <w:rFonts w:ascii="Trebuchet MS" w:hAnsi="Trebuchet MS" w:cs="Arial"/>
          <w:color w:val="555555"/>
        </w:rPr>
        <w:fldChar w:fldCharType="separate"/>
      </w:r>
      <w:r w:rsidRPr="00FB1988">
        <w:rPr>
          <w:rStyle w:val="Hyperlink"/>
          <w:rFonts w:ascii="Trebuchet MS" w:hAnsi="Trebuchet MS" w:cs="Arial"/>
          <w:color w:val="0066CC"/>
          <w:bdr w:val="none" w:sz="0" w:space="0" w:color="auto" w:frame="1"/>
        </w:rPr>
        <w:t>SELinux</w:t>
      </w:r>
      <w:proofErr w:type="spellEnd"/>
      <w:r w:rsidRPr="00FB1988">
        <w:rPr>
          <w:rStyle w:val="Hyperlink"/>
          <w:rFonts w:ascii="Trebuchet MS" w:hAnsi="Trebuchet MS" w:cs="Arial"/>
          <w:color w:val="0066CC"/>
          <w:bdr w:val="none" w:sz="0" w:space="0" w:color="auto" w:frame="1"/>
        </w:rPr>
        <w:t xml:space="preserve"> Game website</w:t>
      </w:r>
      <w:r w:rsidRPr="00FB1988">
        <w:rPr>
          <w:rFonts w:ascii="Trebuchet MS" w:hAnsi="Trebuchet MS" w:cs="Arial"/>
          <w:color w:val="555555"/>
        </w:rPr>
        <w:fldChar w:fldCharType="end"/>
      </w:r>
      <w:r w:rsidRPr="00FB1988">
        <w:rPr>
          <w:rFonts w:ascii="Trebuchet MS" w:hAnsi="Trebuchet MS" w:cs="Arial"/>
          <w:color w:val="555555"/>
        </w:rPr>
        <w:t>,</w:t>
      </w:r>
    </w:p>
    <w:p w14:paraId="6D768B3D"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read </w:t>
      </w:r>
      <w:r w:rsidRPr="00FB1988">
        <w:rPr>
          <w:rStyle w:val="Strong"/>
          <w:rFonts w:ascii="Trebuchet MS" w:hAnsi="Trebuchet MS" w:cs="Arial"/>
          <w:color w:val="555555"/>
          <w:bdr w:val="none" w:sz="0" w:space="0" w:color="auto" w:frame="1"/>
        </w:rPr>
        <w:t>Thomas Cameron’s 2018 Red Hat Summit</w:t>
      </w:r>
      <w:r w:rsidRPr="00FB1988">
        <w:rPr>
          <w:rFonts w:ascii="Trebuchet MS" w:hAnsi="Trebuchet MS" w:cs="Arial"/>
          <w:color w:val="555555"/>
        </w:rPr>
        <w:t> presentation about </w:t>
      </w:r>
      <w:proofErr w:type="spellStart"/>
      <w:r w:rsidRPr="00FB1988">
        <w:rPr>
          <w:rFonts w:ascii="Trebuchet MS" w:hAnsi="Trebuchet MS" w:cs="Arial"/>
          <w:color w:val="555555"/>
        </w:rPr>
        <w:fldChar w:fldCharType="begin"/>
      </w:r>
      <w:r w:rsidRPr="00FB1988">
        <w:rPr>
          <w:rFonts w:ascii="Trebuchet MS" w:hAnsi="Trebuchet MS" w:cs="Arial"/>
          <w:color w:val="555555"/>
        </w:rPr>
        <w:instrText xml:space="preserve"> HYPERLINK "http://people.redhat.com/tcameron/Summit2018/selinux/SELinux_for_Mere_Mortals_Summit_2018.pdf" </w:instrText>
      </w:r>
      <w:r w:rsidRPr="00FB1988">
        <w:rPr>
          <w:rFonts w:ascii="Trebuchet MS" w:hAnsi="Trebuchet MS" w:cs="Arial"/>
          <w:color w:val="555555"/>
        </w:rPr>
        <w:fldChar w:fldCharType="separate"/>
      </w:r>
      <w:r w:rsidRPr="00FB1988">
        <w:rPr>
          <w:rStyle w:val="Hyperlink"/>
          <w:rFonts w:ascii="Trebuchet MS" w:hAnsi="Trebuchet MS" w:cs="Arial"/>
          <w:color w:val="0066CC"/>
          <w:bdr w:val="none" w:sz="0" w:space="0" w:color="auto" w:frame="1"/>
        </w:rPr>
        <w:t>SEcurity</w:t>
      </w:r>
      <w:proofErr w:type="spellEnd"/>
      <w:r w:rsidRPr="00FB1988">
        <w:rPr>
          <w:rStyle w:val="Hyperlink"/>
          <w:rFonts w:ascii="Trebuchet MS" w:hAnsi="Trebuchet MS" w:cs="Arial"/>
          <w:color w:val="0066CC"/>
          <w:bdr w:val="none" w:sz="0" w:space="0" w:color="auto" w:frame="1"/>
        </w:rPr>
        <w:t xml:space="preserve"> </w:t>
      </w:r>
      <w:proofErr w:type="spellStart"/>
      <w:r w:rsidRPr="00FB1988">
        <w:rPr>
          <w:rStyle w:val="Hyperlink"/>
          <w:rFonts w:ascii="Trebuchet MS" w:hAnsi="Trebuchet MS" w:cs="Arial"/>
          <w:color w:val="0066CC"/>
          <w:bdr w:val="none" w:sz="0" w:space="0" w:color="auto" w:frame="1"/>
        </w:rPr>
        <w:t>ENhanced</w:t>
      </w:r>
      <w:proofErr w:type="spellEnd"/>
      <w:r w:rsidRPr="00FB1988">
        <w:rPr>
          <w:rStyle w:val="Hyperlink"/>
          <w:rFonts w:ascii="Trebuchet MS" w:hAnsi="Trebuchet MS" w:cs="Arial"/>
          <w:color w:val="0066CC"/>
          <w:bdr w:val="none" w:sz="0" w:space="0" w:color="auto" w:frame="1"/>
        </w:rPr>
        <w:t xml:space="preserve"> Linux for Mere Mortals</w:t>
      </w:r>
      <w:r w:rsidRPr="00FB1988">
        <w:rPr>
          <w:rFonts w:ascii="Trebuchet MS" w:hAnsi="Trebuchet MS" w:cs="Arial"/>
          <w:color w:val="555555"/>
        </w:rPr>
        <w:fldChar w:fldCharType="end"/>
      </w:r>
      <w:r w:rsidRPr="00FB1988">
        <w:rPr>
          <w:rFonts w:ascii="Trebuchet MS" w:hAnsi="Trebuchet MS" w:cs="Arial"/>
          <w:color w:val="555555"/>
        </w:rPr>
        <w:t>,</w:t>
      </w:r>
    </w:p>
    <w:p w14:paraId="77C88803" w14:textId="77777777" w:rsidR="00FB1988" w:rsidRPr="00FB1988" w:rsidRDefault="00FB1988" w:rsidP="00FB1988">
      <w:pPr>
        <w:numPr>
          <w:ilvl w:val="0"/>
          <w:numId w:val="5"/>
        </w:numPr>
        <w:shd w:val="clear" w:color="auto" w:fill="FFFFFF"/>
        <w:spacing w:after="0" w:line="240" w:lineRule="auto"/>
        <w:ind w:left="0" w:right="360"/>
        <w:textAlignment w:val="baseline"/>
        <w:rPr>
          <w:rFonts w:ascii="Trebuchet MS" w:hAnsi="Trebuchet MS" w:cs="Arial"/>
          <w:color w:val="555555"/>
        </w:rPr>
      </w:pPr>
      <w:r w:rsidRPr="00FB1988">
        <w:rPr>
          <w:rFonts w:ascii="Trebuchet MS" w:hAnsi="Trebuchet MS" w:cs="Arial"/>
          <w:color w:val="555555"/>
        </w:rPr>
        <w:t>read </w:t>
      </w:r>
      <w:hyperlink r:id="rId43" w:history="1">
        <w:r w:rsidRPr="00FB1988">
          <w:rPr>
            <w:rStyle w:val="Hyperlink"/>
            <w:rFonts w:ascii="Trebuchet MS" w:hAnsi="Trebuchet MS" w:cs="Arial"/>
            <w:color w:val="0066CC"/>
            <w:bdr w:val="none" w:sz="0" w:space="0" w:color="auto" w:frame="1"/>
          </w:rPr>
          <w:t xml:space="preserve">How </w:t>
        </w:r>
        <w:proofErr w:type="spellStart"/>
        <w:r w:rsidRPr="00FB1988">
          <w:rPr>
            <w:rStyle w:val="Hyperlink"/>
            <w:rFonts w:ascii="Trebuchet MS" w:hAnsi="Trebuchet MS" w:cs="Arial"/>
            <w:color w:val="0066CC"/>
            <w:bdr w:val="none" w:sz="0" w:space="0" w:color="auto" w:frame="1"/>
          </w:rPr>
          <w:t>SELinux</w:t>
        </w:r>
        <w:proofErr w:type="spellEnd"/>
        <w:r w:rsidRPr="00FB1988">
          <w:rPr>
            <w:rStyle w:val="Hyperlink"/>
            <w:rFonts w:ascii="Trebuchet MS" w:hAnsi="Trebuchet MS" w:cs="Arial"/>
            <w:color w:val="0066CC"/>
            <w:bdr w:val="none" w:sz="0" w:space="0" w:color="auto" w:frame="1"/>
          </w:rPr>
          <w:t xml:space="preserve"> helps mitigate risk while facilitating compliance</w:t>
        </w:r>
      </w:hyperlink>
      <w:r w:rsidRPr="00FB1988">
        <w:rPr>
          <w:rFonts w:ascii="Trebuchet MS" w:hAnsi="Trebuchet MS" w:cs="Arial"/>
          <w:color w:val="555555"/>
        </w:rPr>
        <w:t>.</w:t>
      </w:r>
    </w:p>
    <w:p w14:paraId="4BF113AA" w14:textId="7C762A93" w:rsidR="00FB1988" w:rsidRDefault="00FB1988">
      <w:pPr>
        <w:rPr>
          <w:sz w:val="24"/>
          <w:szCs w:val="24"/>
        </w:rPr>
      </w:pPr>
    </w:p>
    <w:p w14:paraId="5C4C348C" w14:textId="77777777" w:rsidR="006400C3" w:rsidRDefault="006400C3">
      <w:pPr>
        <w:rPr>
          <w:sz w:val="24"/>
          <w:szCs w:val="24"/>
        </w:rPr>
      </w:pPr>
    </w:p>
    <w:p w14:paraId="14CCFC21" w14:textId="4950BEB0" w:rsidR="00AE2785" w:rsidRDefault="00AE2785" w:rsidP="00AE2785">
      <w:pPr>
        <w:pStyle w:val="ListParagraph"/>
        <w:numPr>
          <w:ilvl w:val="0"/>
          <w:numId w:val="3"/>
        </w:numPr>
        <w:spacing w:before="100" w:beforeAutospacing="1" w:after="100" w:afterAutospacing="1" w:line="276" w:lineRule="auto"/>
        <w:rPr>
          <w:rFonts w:ascii="Trebuchet MS" w:eastAsia="Times New Roman" w:hAnsi="Trebuchet MS" w:cs="Times New Roman"/>
          <w:b/>
          <w:sz w:val="24"/>
          <w:szCs w:val="24"/>
        </w:rPr>
      </w:pPr>
      <w:r w:rsidRPr="00AE2785">
        <w:rPr>
          <w:rFonts w:ascii="Trebuchet MS" w:eastAsia="Times New Roman" w:hAnsi="Trebuchet MS" w:cs="Times New Roman"/>
          <w:b/>
          <w:sz w:val="24"/>
          <w:szCs w:val="24"/>
        </w:rPr>
        <w:t xml:space="preserve">List and identify </w:t>
      </w:r>
      <w:proofErr w:type="spellStart"/>
      <w:r w:rsidRPr="00AE2785">
        <w:rPr>
          <w:rFonts w:ascii="Trebuchet MS" w:eastAsia="Times New Roman" w:hAnsi="Trebuchet MS" w:cs="Times New Roman"/>
          <w:b/>
          <w:sz w:val="24"/>
          <w:szCs w:val="24"/>
        </w:rPr>
        <w:t>SELinux</w:t>
      </w:r>
      <w:proofErr w:type="spellEnd"/>
      <w:r w:rsidRPr="00AE2785">
        <w:rPr>
          <w:rFonts w:ascii="Trebuchet MS" w:eastAsia="Times New Roman" w:hAnsi="Trebuchet MS" w:cs="Times New Roman"/>
          <w:b/>
          <w:sz w:val="24"/>
          <w:szCs w:val="24"/>
        </w:rPr>
        <w:t xml:space="preserve"> file and process context</w:t>
      </w:r>
    </w:p>
    <w:p w14:paraId="0ACB6358" w14:textId="77777777" w:rsidR="00AE2785" w:rsidRDefault="00AE2785" w:rsidP="00AE2785">
      <w:pPr>
        <w:pStyle w:val="ListParagraph"/>
        <w:shd w:val="clear" w:color="auto" w:fill="FFFFFF"/>
        <w:spacing w:after="0" w:line="240" w:lineRule="auto"/>
        <w:ind w:left="360"/>
        <w:textAlignment w:val="baseline"/>
        <w:rPr>
          <w:rFonts w:ascii="Arial" w:eastAsia="Times New Roman" w:hAnsi="Arial" w:cs="Arial"/>
          <w:color w:val="555555"/>
          <w:sz w:val="21"/>
          <w:szCs w:val="21"/>
        </w:rPr>
      </w:pPr>
    </w:p>
    <w:p w14:paraId="27DAB0E6" w14:textId="139308F5" w:rsidR="00AE2785" w:rsidRPr="00AE2785" w:rsidRDefault="00AE2785" w:rsidP="00AE2785">
      <w:pPr>
        <w:pStyle w:val="ListParagraph"/>
        <w:shd w:val="clear" w:color="auto" w:fill="FFFFFF"/>
        <w:spacing w:after="0" w:line="240" w:lineRule="auto"/>
        <w:ind w:left="360"/>
        <w:textAlignment w:val="baseline"/>
        <w:rPr>
          <w:rFonts w:ascii="Arial" w:eastAsia="Times New Roman" w:hAnsi="Arial" w:cs="Arial"/>
          <w:color w:val="555555"/>
          <w:sz w:val="21"/>
          <w:szCs w:val="21"/>
        </w:rPr>
      </w:pPr>
      <w:r w:rsidRPr="00AE2785">
        <w:rPr>
          <w:rFonts w:ascii="Arial" w:eastAsia="Times New Roman" w:hAnsi="Arial" w:cs="Arial"/>
          <w:color w:val="555555"/>
          <w:sz w:val="21"/>
          <w:szCs w:val="21"/>
        </w:rPr>
        <w:t>To get a </w:t>
      </w:r>
      <w:proofErr w:type="spellStart"/>
      <w:r w:rsidRPr="00AE2785">
        <w:rPr>
          <w:rFonts w:ascii="inherit" w:eastAsia="Times New Roman" w:hAnsi="inherit" w:cs="Arial"/>
          <w:b/>
          <w:bCs/>
          <w:color w:val="555555"/>
          <w:sz w:val="21"/>
          <w:szCs w:val="21"/>
          <w:bdr w:val="none" w:sz="0" w:space="0" w:color="auto" w:frame="1"/>
        </w:rPr>
        <w:t>SELinux</w:t>
      </w:r>
      <w:proofErr w:type="spellEnd"/>
      <w:r w:rsidRPr="00AE2785">
        <w:rPr>
          <w:rFonts w:ascii="Arial" w:eastAsia="Times New Roman" w:hAnsi="Arial" w:cs="Arial"/>
          <w:color w:val="555555"/>
          <w:sz w:val="21"/>
          <w:szCs w:val="21"/>
        </w:rPr>
        <w:t> file context, type:</w:t>
      </w:r>
    </w:p>
    <w:p w14:paraId="0BC12719" w14:textId="77777777" w:rsidR="00AE2785" w:rsidRPr="00AE2785" w:rsidRDefault="00AE2785" w:rsidP="00AE2785">
      <w:pPr>
        <w:pStyle w:val="ListParagraph"/>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555555"/>
          <w:sz w:val="21"/>
          <w:szCs w:val="21"/>
        </w:rPr>
      </w:pPr>
      <w:r w:rsidRPr="00AE2785">
        <w:rPr>
          <w:rFonts w:ascii="Courier New" w:eastAsia="Times New Roman" w:hAnsi="Courier New" w:cs="Courier New"/>
          <w:color w:val="555555"/>
          <w:sz w:val="21"/>
          <w:szCs w:val="21"/>
        </w:rPr>
        <w:t># ls -Z</w:t>
      </w:r>
    </w:p>
    <w:p w14:paraId="48052FD9" w14:textId="77777777" w:rsidR="00AE2785" w:rsidRDefault="00AE2785" w:rsidP="00AE2785">
      <w:pPr>
        <w:pStyle w:val="ListParagraph"/>
        <w:shd w:val="clear" w:color="auto" w:fill="FFFFFF"/>
        <w:spacing w:after="0" w:line="240" w:lineRule="auto"/>
        <w:ind w:left="360"/>
        <w:textAlignment w:val="baseline"/>
        <w:rPr>
          <w:rFonts w:ascii="Arial" w:eastAsia="Times New Roman" w:hAnsi="Arial" w:cs="Arial"/>
          <w:color w:val="555555"/>
          <w:sz w:val="21"/>
          <w:szCs w:val="21"/>
        </w:rPr>
      </w:pPr>
    </w:p>
    <w:p w14:paraId="0C059EC3" w14:textId="37AECD42" w:rsidR="00AE2785" w:rsidRPr="00AE2785" w:rsidRDefault="00AE2785" w:rsidP="00AE2785">
      <w:pPr>
        <w:pStyle w:val="ListParagraph"/>
        <w:shd w:val="clear" w:color="auto" w:fill="FFFFFF"/>
        <w:spacing w:after="0" w:line="240" w:lineRule="auto"/>
        <w:ind w:left="360"/>
        <w:textAlignment w:val="baseline"/>
        <w:rPr>
          <w:rFonts w:ascii="Arial" w:eastAsia="Times New Roman" w:hAnsi="Arial" w:cs="Arial"/>
          <w:color w:val="555555"/>
          <w:sz w:val="21"/>
          <w:szCs w:val="21"/>
        </w:rPr>
      </w:pPr>
      <w:r w:rsidRPr="00AE2785">
        <w:rPr>
          <w:rFonts w:ascii="Arial" w:eastAsia="Times New Roman" w:hAnsi="Arial" w:cs="Arial"/>
          <w:color w:val="555555"/>
          <w:sz w:val="21"/>
          <w:szCs w:val="21"/>
        </w:rPr>
        <w:t>To get a </w:t>
      </w:r>
      <w:proofErr w:type="spellStart"/>
      <w:r w:rsidRPr="00AE2785">
        <w:rPr>
          <w:rFonts w:ascii="inherit" w:eastAsia="Times New Roman" w:hAnsi="inherit" w:cs="Arial"/>
          <w:b/>
          <w:bCs/>
          <w:color w:val="555555"/>
          <w:sz w:val="21"/>
          <w:szCs w:val="21"/>
          <w:bdr w:val="none" w:sz="0" w:space="0" w:color="auto" w:frame="1"/>
        </w:rPr>
        <w:t>SELinux</w:t>
      </w:r>
      <w:proofErr w:type="spellEnd"/>
      <w:r w:rsidRPr="00AE2785">
        <w:rPr>
          <w:rFonts w:ascii="Arial" w:eastAsia="Times New Roman" w:hAnsi="Arial" w:cs="Arial"/>
          <w:color w:val="555555"/>
          <w:sz w:val="21"/>
          <w:szCs w:val="21"/>
        </w:rPr>
        <w:t> process context, type:</w:t>
      </w:r>
    </w:p>
    <w:p w14:paraId="4EA8468D" w14:textId="77777777" w:rsidR="00AE2785" w:rsidRPr="00AE2785" w:rsidRDefault="00AE2785" w:rsidP="00AE2785">
      <w:pPr>
        <w:pStyle w:val="ListParagraph"/>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555555"/>
          <w:sz w:val="21"/>
          <w:szCs w:val="21"/>
        </w:rPr>
      </w:pPr>
      <w:r w:rsidRPr="00AE2785">
        <w:rPr>
          <w:rFonts w:ascii="Courier New" w:eastAsia="Times New Roman" w:hAnsi="Courier New" w:cs="Courier New"/>
          <w:color w:val="555555"/>
          <w:sz w:val="21"/>
          <w:szCs w:val="21"/>
        </w:rPr>
        <w:t xml:space="preserve"># </w:t>
      </w:r>
      <w:proofErr w:type="spellStart"/>
      <w:r w:rsidRPr="00AE2785">
        <w:rPr>
          <w:rFonts w:ascii="Courier New" w:eastAsia="Times New Roman" w:hAnsi="Courier New" w:cs="Courier New"/>
          <w:color w:val="555555"/>
          <w:sz w:val="21"/>
          <w:szCs w:val="21"/>
        </w:rPr>
        <w:t>ps</w:t>
      </w:r>
      <w:proofErr w:type="spellEnd"/>
      <w:r w:rsidRPr="00AE2785">
        <w:rPr>
          <w:rFonts w:ascii="Courier New" w:eastAsia="Times New Roman" w:hAnsi="Courier New" w:cs="Courier New"/>
          <w:color w:val="555555"/>
          <w:sz w:val="21"/>
          <w:szCs w:val="21"/>
        </w:rPr>
        <w:t xml:space="preserve"> -</w:t>
      </w:r>
      <w:proofErr w:type="spellStart"/>
      <w:r w:rsidRPr="00AE2785">
        <w:rPr>
          <w:rFonts w:ascii="Courier New" w:eastAsia="Times New Roman" w:hAnsi="Courier New" w:cs="Courier New"/>
          <w:color w:val="555555"/>
          <w:sz w:val="21"/>
          <w:szCs w:val="21"/>
        </w:rPr>
        <w:t>eZ</w:t>
      </w:r>
      <w:proofErr w:type="spellEnd"/>
    </w:p>
    <w:p w14:paraId="39B0385C" w14:textId="7288D578" w:rsidR="00AE2785" w:rsidRDefault="00AE2785" w:rsidP="00AE2785">
      <w:pPr>
        <w:spacing w:before="100" w:beforeAutospacing="1" w:after="100" w:afterAutospacing="1" w:line="276" w:lineRule="auto"/>
        <w:rPr>
          <w:rFonts w:ascii="Trebuchet MS" w:eastAsia="Times New Roman" w:hAnsi="Trebuchet MS" w:cs="Times New Roman"/>
          <w:b/>
          <w:sz w:val="24"/>
          <w:szCs w:val="24"/>
        </w:rPr>
      </w:pPr>
    </w:p>
    <w:p w14:paraId="06724B0B" w14:textId="77777777" w:rsidR="006400C3" w:rsidRDefault="006400C3" w:rsidP="00AE2785">
      <w:pPr>
        <w:spacing w:before="100" w:beforeAutospacing="1" w:after="100" w:afterAutospacing="1" w:line="276" w:lineRule="auto"/>
        <w:rPr>
          <w:rFonts w:ascii="Trebuchet MS" w:eastAsia="Times New Roman" w:hAnsi="Trebuchet MS" w:cs="Times New Roman"/>
          <w:b/>
          <w:sz w:val="24"/>
          <w:szCs w:val="24"/>
        </w:rPr>
      </w:pPr>
    </w:p>
    <w:p w14:paraId="11C28490" w14:textId="064B36BB" w:rsidR="00A477D4" w:rsidRDefault="00A477D4" w:rsidP="00A477D4">
      <w:pPr>
        <w:pStyle w:val="ListParagraph"/>
        <w:numPr>
          <w:ilvl w:val="0"/>
          <w:numId w:val="3"/>
        </w:numPr>
        <w:spacing w:before="100" w:beforeAutospacing="1" w:after="100" w:afterAutospacing="1" w:line="276" w:lineRule="auto"/>
        <w:rPr>
          <w:rFonts w:ascii="Trebuchet MS" w:eastAsia="Times New Roman" w:hAnsi="Trebuchet MS" w:cs="Times New Roman"/>
          <w:b/>
          <w:sz w:val="24"/>
          <w:szCs w:val="24"/>
        </w:rPr>
      </w:pPr>
      <w:r w:rsidRPr="00A477D4">
        <w:rPr>
          <w:rFonts w:ascii="Trebuchet MS" w:eastAsia="Times New Roman" w:hAnsi="Trebuchet MS" w:cs="Times New Roman"/>
          <w:b/>
          <w:sz w:val="24"/>
          <w:szCs w:val="24"/>
        </w:rPr>
        <w:t>Restore default file contexts</w:t>
      </w:r>
    </w:p>
    <w:p w14:paraId="0CD68ECB" w14:textId="77777777" w:rsidR="00A477D4" w:rsidRDefault="00A477D4" w:rsidP="00A477D4">
      <w:pPr>
        <w:pStyle w:val="ListParagraph"/>
        <w:shd w:val="clear" w:color="auto" w:fill="FFFFFF"/>
        <w:spacing w:after="0" w:line="240" w:lineRule="auto"/>
        <w:ind w:left="360"/>
        <w:textAlignment w:val="baseline"/>
        <w:rPr>
          <w:rFonts w:ascii="Arial" w:eastAsia="Times New Roman" w:hAnsi="Arial" w:cs="Arial"/>
          <w:color w:val="555555"/>
          <w:sz w:val="21"/>
          <w:szCs w:val="21"/>
        </w:rPr>
      </w:pPr>
    </w:p>
    <w:p w14:paraId="3E26A788" w14:textId="5420E3F8" w:rsidR="00A477D4" w:rsidRPr="00A477D4" w:rsidRDefault="00A477D4" w:rsidP="00A477D4">
      <w:pPr>
        <w:pStyle w:val="ListParagraph"/>
        <w:shd w:val="clear" w:color="auto" w:fill="FFFFFF"/>
        <w:spacing w:after="0" w:line="240" w:lineRule="auto"/>
        <w:ind w:left="360"/>
        <w:textAlignment w:val="baseline"/>
        <w:rPr>
          <w:rFonts w:ascii="Arial" w:eastAsia="Times New Roman" w:hAnsi="Arial" w:cs="Arial"/>
          <w:color w:val="555555"/>
          <w:sz w:val="21"/>
          <w:szCs w:val="21"/>
        </w:rPr>
      </w:pPr>
      <w:r w:rsidRPr="00A477D4">
        <w:rPr>
          <w:rFonts w:ascii="Arial" w:eastAsia="Times New Roman" w:hAnsi="Arial" w:cs="Arial"/>
          <w:color w:val="555555"/>
          <w:sz w:val="21"/>
          <w:szCs w:val="21"/>
        </w:rPr>
        <w:t>To restore the default </w:t>
      </w:r>
      <w:proofErr w:type="spellStart"/>
      <w:r w:rsidRPr="00A477D4">
        <w:rPr>
          <w:rFonts w:ascii="inherit" w:eastAsia="Times New Roman" w:hAnsi="inherit" w:cs="Arial"/>
          <w:b/>
          <w:bCs/>
          <w:color w:val="555555"/>
          <w:sz w:val="21"/>
          <w:szCs w:val="21"/>
          <w:bdr w:val="none" w:sz="0" w:space="0" w:color="auto" w:frame="1"/>
        </w:rPr>
        <w:t>SELinux</w:t>
      </w:r>
      <w:proofErr w:type="spellEnd"/>
      <w:r w:rsidRPr="00A477D4">
        <w:rPr>
          <w:rFonts w:ascii="Arial" w:eastAsia="Times New Roman" w:hAnsi="Arial" w:cs="Arial"/>
          <w:color w:val="555555"/>
          <w:sz w:val="21"/>
          <w:szCs w:val="21"/>
        </w:rPr>
        <w:t> file contexts at a specified location (here </w:t>
      </w:r>
      <w:r w:rsidRPr="00A477D4">
        <w:rPr>
          <w:rFonts w:ascii="inherit" w:eastAsia="Times New Roman" w:hAnsi="inherit" w:cs="Arial"/>
          <w:b/>
          <w:bCs/>
          <w:color w:val="555555"/>
          <w:sz w:val="21"/>
          <w:szCs w:val="21"/>
          <w:bdr w:val="none" w:sz="0" w:space="0" w:color="auto" w:frame="1"/>
        </w:rPr>
        <w:t>/path</w:t>
      </w:r>
      <w:r w:rsidRPr="00A477D4">
        <w:rPr>
          <w:rFonts w:ascii="Arial" w:eastAsia="Times New Roman" w:hAnsi="Arial" w:cs="Arial"/>
          <w:color w:val="555555"/>
          <w:sz w:val="21"/>
          <w:szCs w:val="21"/>
        </w:rPr>
        <w:t>), type:</w:t>
      </w:r>
    </w:p>
    <w:p w14:paraId="6BF5EBDD" w14:textId="77777777" w:rsidR="00A477D4" w:rsidRPr="00A477D4" w:rsidRDefault="00A477D4" w:rsidP="00A477D4">
      <w:pPr>
        <w:pStyle w:val="ListParagraph"/>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center"/>
        <w:rPr>
          <w:rFonts w:ascii="Courier New" w:eastAsia="Times New Roman" w:hAnsi="Courier New" w:cs="Courier New"/>
          <w:color w:val="555555"/>
          <w:sz w:val="21"/>
          <w:szCs w:val="21"/>
        </w:rPr>
      </w:pPr>
      <w:r w:rsidRPr="00A477D4">
        <w:rPr>
          <w:rFonts w:ascii="Courier New" w:eastAsia="Times New Roman" w:hAnsi="Courier New" w:cs="Courier New"/>
          <w:color w:val="555555"/>
          <w:sz w:val="21"/>
          <w:szCs w:val="21"/>
        </w:rPr>
        <w:t xml:space="preserve"># </w:t>
      </w:r>
      <w:proofErr w:type="spellStart"/>
      <w:r w:rsidRPr="00A477D4">
        <w:rPr>
          <w:rFonts w:ascii="Courier New" w:eastAsia="Times New Roman" w:hAnsi="Courier New" w:cs="Courier New"/>
          <w:color w:val="555555"/>
          <w:sz w:val="21"/>
          <w:szCs w:val="21"/>
        </w:rPr>
        <w:t>restorecon</w:t>
      </w:r>
      <w:proofErr w:type="spellEnd"/>
      <w:r w:rsidRPr="00A477D4">
        <w:rPr>
          <w:rFonts w:ascii="Courier New" w:eastAsia="Times New Roman" w:hAnsi="Courier New" w:cs="Courier New"/>
          <w:color w:val="555555"/>
          <w:sz w:val="21"/>
          <w:szCs w:val="21"/>
        </w:rPr>
        <w:t xml:space="preserve"> -R /path</w:t>
      </w:r>
    </w:p>
    <w:p w14:paraId="40EA645E" w14:textId="69B58E94" w:rsidR="00A477D4" w:rsidRDefault="00A477D4" w:rsidP="00AE2785">
      <w:pPr>
        <w:spacing w:before="100" w:beforeAutospacing="1" w:after="100" w:afterAutospacing="1" w:line="276" w:lineRule="auto"/>
        <w:rPr>
          <w:rFonts w:ascii="Trebuchet MS" w:eastAsia="Times New Roman" w:hAnsi="Trebuchet MS" w:cs="Times New Roman"/>
          <w:b/>
          <w:sz w:val="24"/>
          <w:szCs w:val="24"/>
        </w:rPr>
      </w:pPr>
    </w:p>
    <w:p w14:paraId="752BBCB2" w14:textId="29F2FF50" w:rsidR="006400C3" w:rsidRDefault="006400C3" w:rsidP="00AE2785">
      <w:pPr>
        <w:spacing w:before="100" w:beforeAutospacing="1" w:after="100" w:afterAutospacing="1" w:line="276" w:lineRule="auto"/>
        <w:rPr>
          <w:rFonts w:ascii="Trebuchet MS" w:eastAsia="Times New Roman" w:hAnsi="Trebuchet MS" w:cs="Times New Roman"/>
          <w:b/>
          <w:sz w:val="24"/>
          <w:szCs w:val="24"/>
        </w:rPr>
      </w:pPr>
    </w:p>
    <w:p w14:paraId="6A396345" w14:textId="36A24BA6" w:rsidR="006400C3" w:rsidRDefault="006400C3" w:rsidP="00AE2785">
      <w:pPr>
        <w:spacing w:before="100" w:beforeAutospacing="1" w:after="100" w:afterAutospacing="1" w:line="276" w:lineRule="auto"/>
        <w:rPr>
          <w:rFonts w:ascii="Trebuchet MS" w:eastAsia="Times New Roman" w:hAnsi="Trebuchet MS" w:cs="Times New Roman"/>
          <w:b/>
          <w:sz w:val="24"/>
          <w:szCs w:val="24"/>
        </w:rPr>
      </w:pPr>
    </w:p>
    <w:p w14:paraId="0B3CE345" w14:textId="77777777" w:rsidR="006400C3" w:rsidRPr="00AE2785" w:rsidRDefault="006400C3" w:rsidP="00AE2785">
      <w:pPr>
        <w:spacing w:before="100" w:beforeAutospacing="1" w:after="100" w:afterAutospacing="1" w:line="276" w:lineRule="auto"/>
        <w:rPr>
          <w:rFonts w:ascii="Trebuchet MS" w:eastAsia="Times New Roman" w:hAnsi="Trebuchet MS" w:cs="Times New Roman"/>
          <w:b/>
          <w:sz w:val="24"/>
          <w:szCs w:val="24"/>
        </w:rPr>
      </w:pPr>
    </w:p>
    <w:p w14:paraId="6B4D2284" w14:textId="0932102D" w:rsidR="006400C3" w:rsidRDefault="006400C3" w:rsidP="006400C3">
      <w:pPr>
        <w:pStyle w:val="ListParagraph"/>
        <w:numPr>
          <w:ilvl w:val="0"/>
          <w:numId w:val="3"/>
        </w:numPr>
        <w:spacing w:before="100" w:beforeAutospacing="1" w:after="100" w:afterAutospacing="1" w:line="276" w:lineRule="auto"/>
        <w:rPr>
          <w:rFonts w:ascii="Trebuchet MS" w:eastAsia="Times New Roman" w:hAnsi="Trebuchet MS" w:cs="Times New Roman"/>
          <w:b/>
          <w:sz w:val="24"/>
          <w:szCs w:val="24"/>
        </w:rPr>
      </w:pPr>
      <w:r w:rsidRPr="006400C3">
        <w:rPr>
          <w:rFonts w:ascii="Trebuchet MS" w:eastAsia="Times New Roman" w:hAnsi="Trebuchet MS" w:cs="Times New Roman"/>
          <w:b/>
          <w:sz w:val="24"/>
          <w:szCs w:val="24"/>
        </w:rPr>
        <w:lastRenderedPageBreak/>
        <w:t xml:space="preserve">Use </w:t>
      </w:r>
      <w:proofErr w:type="spellStart"/>
      <w:r w:rsidRPr="006400C3">
        <w:rPr>
          <w:rFonts w:ascii="Trebuchet MS" w:eastAsia="Times New Roman" w:hAnsi="Trebuchet MS" w:cs="Times New Roman"/>
          <w:b/>
          <w:sz w:val="24"/>
          <w:szCs w:val="24"/>
        </w:rPr>
        <w:t>boolean</w:t>
      </w:r>
      <w:proofErr w:type="spellEnd"/>
      <w:r w:rsidRPr="006400C3">
        <w:rPr>
          <w:rFonts w:ascii="Trebuchet MS" w:eastAsia="Times New Roman" w:hAnsi="Trebuchet MS" w:cs="Times New Roman"/>
          <w:b/>
          <w:sz w:val="24"/>
          <w:szCs w:val="24"/>
        </w:rPr>
        <w:t xml:space="preserve"> settings to modify system </w:t>
      </w:r>
      <w:proofErr w:type="spellStart"/>
      <w:r w:rsidRPr="006400C3">
        <w:rPr>
          <w:rFonts w:ascii="Trebuchet MS" w:eastAsia="Times New Roman" w:hAnsi="Trebuchet MS" w:cs="Times New Roman"/>
          <w:b/>
          <w:sz w:val="24"/>
          <w:szCs w:val="24"/>
        </w:rPr>
        <w:t>SELinux</w:t>
      </w:r>
      <w:proofErr w:type="spellEnd"/>
      <w:r w:rsidRPr="006400C3">
        <w:rPr>
          <w:rFonts w:ascii="Trebuchet MS" w:eastAsia="Times New Roman" w:hAnsi="Trebuchet MS" w:cs="Times New Roman"/>
          <w:b/>
          <w:sz w:val="24"/>
          <w:szCs w:val="24"/>
        </w:rPr>
        <w:t xml:space="preserve"> settings</w:t>
      </w:r>
    </w:p>
    <w:p w14:paraId="4693100C" w14:textId="77777777"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proofErr w:type="spellStart"/>
      <w:r w:rsidRPr="006400C3">
        <w:rPr>
          <w:rStyle w:val="Strong"/>
          <w:rFonts w:ascii="Trebuchet MS" w:eastAsiaTheme="majorEastAsia" w:hAnsi="Trebuchet MS" w:cs="Arial"/>
          <w:color w:val="555555"/>
          <w:sz w:val="22"/>
          <w:szCs w:val="22"/>
          <w:bdr w:val="none" w:sz="0" w:space="0" w:color="auto" w:frame="1"/>
        </w:rPr>
        <w:t>SELinux</w:t>
      </w:r>
      <w:proofErr w:type="spellEnd"/>
      <w:r w:rsidRPr="006400C3">
        <w:rPr>
          <w:rFonts w:ascii="Trebuchet MS" w:hAnsi="Trebuchet MS" w:cs="Arial"/>
          <w:color w:val="555555"/>
          <w:sz w:val="22"/>
          <w:szCs w:val="22"/>
        </w:rPr>
        <w:t xml:space="preserve"> uses </w:t>
      </w:r>
      <w:proofErr w:type="spellStart"/>
      <w:r w:rsidRPr="006400C3">
        <w:rPr>
          <w:rFonts w:ascii="Trebuchet MS" w:hAnsi="Trebuchet MS" w:cs="Arial"/>
          <w:color w:val="555555"/>
          <w:sz w:val="22"/>
          <w:szCs w:val="22"/>
        </w:rPr>
        <w:t>booleans</w:t>
      </w:r>
      <w:proofErr w:type="spellEnd"/>
      <w:r w:rsidRPr="006400C3">
        <w:rPr>
          <w:rFonts w:ascii="Trebuchet MS" w:hAnsi="Trebuchet MS" w:cs="Arial"/>
          <w:color w:val="555555"/>
          <w:sz w:val="22"/>
          <w:szCs w:val="22"/>
        </w:rPr>
        <w:t xml:space="preserve"> to makes its policy more flexible.</w:t>
      </w:r>
    </w:p>
    <w:p w14:paraId="12DB7F1E" w14:textId="77777777"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6400C3">
        <w:rPr>
          <w:rFonts w:ascii="Trebuchet MS" w:hAnsi="Trebuchet MS" w:cs="Arial"/>
          <w:color w:val="555555"/>
          <w:sz w:val="22"/>
          <w:szCs w:val="22"/>
        </w:rPr>
        <w:t xml:space="preserve">The basic policy is </w:t>
      </w:r>
      <w:proofErr w:type="gramStart"/>
      <w:r w:rsidRPr="006400C3">
        <w:rPr>
          <w:rFonts w:ascii="Trebuchet MS" w:hAnsi="Trebuchet MS" w:cs="Arial"/>
          <w:color w:val="555555"/>
          <w:sz w:val="22"/>
          <w:szCs w:val="22"/>
        </w:rPr>
        <w:t>pretty strict</w:t>
      </w:r>
      <w:proofErr w:type="gramEnd"/>
      <w:r w:rsidRPr="006400C3">
        <w:rPr>
          <w:rFonts w:ascii="Trebuchet MS" w:hAnsi="Trebuchet MS" w:cs="Arial"/>
          <w:color w:val="555555"/>
          <w:sz w:val="22"/>
          <w:szCs w:val="22"/>
        </w:rPr>
        <w:t xml:space="preserve"> but suits most requirements. But if you’ve got special needs, you can easily adjust it thanks to the </w:t>
      </w:r>
      <w:proofErr w:type="spellStart"/>
      <w:r w:rsidRPr="006400C3">
        <w:rPr>
          <w:rStyle w:val="Strong"/>
          <w:rFonts w:ascii="Trebuchet MS" w:eastAsiaTheme="majorEastAsia" w:hAnsi="Trebuchet MS" w:cs="Arial"/>
          <w:color w:val="555555"/>
          <w:sz w:val="22"/>
          <w:szCs w:val="22"/>
          <w:bdr w:val="none" w:sz="0" w:space="0" w:color="auto" w:frame="1"/>
        </w:rPr>
        <w:t>SELinux</w:t>
      </w:r>
      <w:proofErr w:type="spellEnd"/>
      <w:r w:rsidRPr="006400C3">
        <w:rPr>
          <w:rFonts w:ascii="Trebuchet MS" w:hAnsi="Trebuchet MS" w:cs="Arial"/>
          <w:color w:val="555555"/>
          <w:sz w:val="22"/>
          <w:szCs w:val="22"/>
        </w:rPr>
        <w:t> </w:t>
      </w:r>
      <w:proofErr w:type="spellStart"/>
      <w:r w:rsidRPr="006400C3">
        <w:rPr>
          <w:rFonts w:ascii="Trebuchet MS" w:hAnsi="Trebuchet MS" w:cs="Arial"/>
          <w:color w:val="555555"/>
          <w:sz w:val="22"/>
          <w:szCs w:val="22"/>
        </w:rPr>
        <w:t>booleans</w:t>
      </w:r>
      <w:proofErr w:type="spellEnd"/>
      <w:r w:rsidRPr="006400C3">
        <w:rPr>
          <w:rFonts w:ascii="Trebuchet MS" w:hAnsi="Trebuchet MS" w:cs="Arial"/>
          <w:color w:val="555555"/>
          <w:sz w:val="22"/>
          <w:szCs w:val="22"/>
        </w:rPr>
        <w:t>.</w:t>
      </w:r>
    </w:p>
    <w:p w14:paraId="09A864D0" w14:textId="77777777" w:rsidR="006400C3" w:rsidRPr="006400C3" w:rsidRDefault="006400C3" w:rsidP="006400C3">
      <w:pPr>
        <w:pStyle w:val="Heading2"/>
        <w:shd w:val="clear" w:color="auto" w:fill="FFFFFF"/>
        <w:spacing w:before="180" w:after="180" w:line="240" w:lineRule="atLeast"/>
        <w:textAlignment w:val="baseline"/>
        <w:rPr>
          <w:rFonts w:ascii="Trebuchet MS" w:hAnsi="Trebuchet MS" w:cs="Arial"/>
          <w:b/>
          <w:color w:val="555555"/>
          <w:sz w:val="22"/>
          <w:szCs w:val="22"/>
        </w:rPr>
      </w:pPr>
      <w:r w:rsidRPr="006400C3">
        <w:rPr>
          <w:rFonts w:ascii="Trebuchet MS" w:hAnsi="Trebuchet MS" w:cs="Arial"/>
          <w:b/>
          <w:color w:val="555555"/>
          <w:sz w:val="22"/>
          <w:szCs w:val="22"/>
        </w:rPr>
        <w:t>Standard Management</w:t>
      </w:r>
    </w:p>
    <w:p w14:paraId="4556D3F3" w14:textId="77777777" w:rsid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416C8D51" w14:textId="77777777" w:rsid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1C303AE9" w14:textId="2F0DD9E2"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6400C3">
        <w:rPr>
          <w:rFonts w:ascii="Trebuchet MS" w:hAnsi="Trebuchet MS" w:cs="Arial"/>
          <w:color w:val="555555"/>
          <w:sz w:val="22"/>
          <w:szCs w:val="22"/>
        </w:rPr>
        <w:t>Get the list of </w:t>
      </w:r>
      <w:proofErr w:type="spellStart"/>
      <w:r w:rsidRPr="006400C3">
        <w:rPr>
          <w:rStyle w:val="Strong"/>
          <w:rFonts w:ascii="Trebuchet MS" w:eastAsiaTheme="majorEastAsia" w:hAnsi="Trebuchet MS" w:cs="Arial"/>
          <w:color w:val="555555"/>
          <w:sz w:val="22"/>
          <w:szCs w:val="22"/>
          <w:bdr w:val="none" w:sz="0" w:space="0" w:color="auto" w:frame="1"/>
        </w:rPr>
        <w:t>SELinux</w:t>
      </w:r>
      <w:proofErr w:type="spellEnd"/>
      <w:r w:rsidRPr="006400C3">
        <w:rPr>
          <w:rFonts w:ascii="Trebuchet MS" w:hAnsi="Trebuchet MS" w:cs="Arial"/>
          <w:color w:val="555555"/>
          <w:sz w:val="22"/>
          <w:szCs w:val="22"/>
        </w:rPr>
        <w:t> </w:t>
      </w:r>
      <w:proofErr w:type="spellStart"/>
      <w:r w:rsidRPr="006400C3">
        <w:rPr>
          <w:rFonts w:ascii="Trebuchet MS" w:hAnsi="Trebuchet MS" w:cs="Arial"/>
          <w:color w:val="555555"/>
          <w:sz w:val="22"/>
          <w:szCs w:val="22"/>
        </w:rPr>
        <w:t>booleans</w:t>
      </w:r>
      <w:proofErr w:type="spellEnd"/>
      <w:r w:rsidRPr="006400C3">
        <w:rPr>
          <w:rFonts w:ascii="Trebuchet MS" w:hAnsi="Trebuchet MS" w:cs="Arial"/>
          <w:color w:val="555555"/>
          <w:sz w:val="22"/>
          <w:szCs w:val="22"/>
        </w:rPr>
        <w:t xml:space="preserve"> on a </w:t>
      </w:r>
      <w:proofErr w:type="gramStart"/>
      <w:r w:rsidRPr="006400C3">
        <w:rPr>
          <w:rFonts w:ascii="Trebuchet MS" w:hAnsi="Trebuchet MS" w:cs="Arial"/>
          <w:color w:val="555555"/>
          <w:sz w:val="22"/>
          <w:szCs w:val="22"/>
        </w:rPr>
        <w:t>particular topic</w:t>
      </w:r>
      <w:proofErr w:type="gramEnd"/>
      <w:r w:rsidRPr="006400C3">
        <w:rPr>
          <w:rFonts w:ascii="Trebuchet MS" w:hAnsi="Trebuchet MS" w:cs="Arial"/>
          <w:color w:val="555555"/>
          <w:sz w:val="22"/>
          <w:szCs w:val="22"/>
        </w:rPr>
        <w:t xml:space="preserve"> (here </w:t>
      </w:r>
      <w:r w:rsidRPr="006400C3">
        <w:rPr>
          <w:rStyle w:val="Strong"/>
          <w:rFonts w:ascii="Trebuchet MS" w:eastAsiaTheme="majorEastAsia" w:hAnsi="Trebuchet MS" w:cs="Arial"/>
          <w:color w:val="555555"/>
          <w:sz w:val="22"/>
          <w:szCs w:val="22"/>
          <w:bdr w:val="none" w:sz="0" w:space="0" w:color="auto" w:frame="1"/>
        </w:rPr>
        <w:t>ftp</w:t>
      </w:r>
      <w:r w:rsidRPr="006400C3">
        <w:rPr>
          <w:rFonts w:ascii="Trebuchet MS" w:hAnsi="Trebuchet MS" w:cs="Arial"/>
          <w:color w:val="555555"/>
          <w:sz w:val="22"/>
          <w:szCs w:val="22"/>
        </w:rPr>
        <w:t>):</w:t>
      </w:r>
    </w:p>
    <w:p w14:paraId="0150AABB"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getsebool</w:t>
      </w:r>
      <w:proofErr w:type="spellEnd"/>
      <w:r w:rsidRPr="006400C3">
        <w:rPr>
          <w:rFonts w:ascii="Trebuchet MS" w:hAnsi="Trebuchet MS"/>
          <w:color w:val="555555"/>
          <w:sz w:val="22"/>
          <w:szCs w:val="22"/>
        </w:rPr>
        <w:t xml:space="preserve"> -a | grep </w:t>
      </w:r>
      <w:r w:rsidRPr="006400C3">
        <w:rPr>
          <w:rStyle w:val="Strong"/>
          <w:rFonts w:ascii="Trebuchet MS" w:eastAsiaTheme="majorEastAsia" w:hAnsi="Trebuchet MS"/>
          <w:color w:val="555555"/>
          <w:sz w:val="22"/>
          <w:szCs w:val="22"/>
          <w:bdr w:val="none" w:sz="0" w:space="0" w:color="auto" w:frame="1"/>
        </w:rPr>
        <w:t>ftp</w:t>
      </w:r>
    </w:p>
    <w:p w14:paraId="0EB27040"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allow_ftpd_anon_write</w:t>
      </w:r>
      <w:proofErr w:type="spellEnd"/>
      <w:r w:rsidRPr="006400C3">
        <w:rPr>
          <w:rFonts w:ascii="Trebuchet MS" w:hAnsi="Trebuchet MS"/>
          <w:color w:val="555555"/>
          <w:sz w:val="22"/>
          <w:szCs w:val="22"/>
        </w:rPr>
        <w:t xml:space="preserve"> --&gt; off</w:t>
      </w:r>
    </w:p>
    <w:p w14:paraId="6E88F016"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allow_ftpd_full_access</w:t>
      </w:r>
      <w:proofErr w:type="spellEnd"/>
      <w:r w:rsidRPr="006400C3">
        <w:rPr>
          <w:rFonts w:ascii="Trebuchet MS" w:hAnsi="Trebuchet MS"/>
          <w:color w:val="555555"/>
          <w:sz w:val="22"/>
          <w:szCs w:val="22"/>
        </w:rPr>
        <w:t xml:space="preserve"> --&gt; on</w:t>
      </w:r>
    </w:p>
    <w:p w14:paraId="166F611C"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allow_ftpd_use_cifs</w:t>
      </w:r>
      <w:proofErr w:type="spellEnd"/>
      <w:r w:rsidRPr="006400C3">
        <w:rPr>
          <w:rFonts w:ascii="Trebuchet MS" w:hAnsi="Trebuchet MS"/>
          <w:color w:val="555555"/>
          <w:sz w:val="22"/>
          <w:szCs w:val="22"/>
        </w:rPr>
        <w:t xml:space="preserve"> --&gt; off</w:t>
      </w:r>
    </w:p>
    <w:p w14:paraId="49ED3AA0"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allow_ftpd_use_nfs</w:t>
      </w:r>
      <w:proofErr w:type="spellEnd"/>
      <w:r w:rsidRPr="006400C3">
        <w:rPr>
          <w:rFonts w:ascii="Trebuchet MS" w:hAnsi="Trebuchet MS"/>
          <w:color w:val="555555"/>
          <w:sz w:val="22"/>
          <w:szCs w:val="22"/>
        </w:rPr>
        <w:t xml:space="preserve"> --&gt; off</w:t>
      </w:r>
    </w:p>
    <w:p w14:paraId="2CEEE298"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ftp_home_dir</w:t>
      </w:r>
      <w:proofErr w:type="spellEnd"/>
      <w:r w:rsidRPr="006400C3">
        <w:rPr>
          <w:rFonts w:ascii="Trebuchet MS" w:hAnsi="Trebuchet MS"/>
          <w:color w:val="555555"/>
          <w:sz w:val="22"/>
          <w:szCs w:val="22"/>
        </w:rPr>
        <w:t xml:space="preserve"> --&gt; on</w:t>
      </w:r>
    </w:p>
    <w:p w14:paraId="6377AC38"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ftpd_connect_db</w:t>
      </w:r>
      <w:proofErr w:type="spellEnd"/>
      <w:r w:rsidRPr="006400C3">
        <w:rPr>
          <w:rFonts w:ascii="Trebuchet MS" w:hAnsi="Trebuchet MS"/>
          <w:color w:val="555555"/>
          <w:sz w:val="22"/>
          <w:szCs w:val="22"/>
        </w:rPr>
        <w:t xml:space="preserve"> --&gt; off</w:t>
      </w:r>
    </w:p>
    <w:p w14:paraId="0116D9BB"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ftpd_use_fusefs</w:t>
      </w:r>
      <w:proofErr w:type="spellEnd"/>
      <w:r w:rsidRPr="006400C3">
        <w:rPr>
          <w:rFonts w:ascii="Trebuchet MS" w:hAnsi="Trebuchet MS"/>
          <w:color w:val="555555"/>
          <w:sz w:val="22"/>
          <w:szCs w:val="22"/>
        </w:rPr>
        <w:t xml:space="preserve"> --&gt; off</w:t>
      </w:r>
    </w:p>
    <w:p w14:paraId="64AB984C"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ftpd_use_passive_mode</w:t>
      </w:r>
      <w:proofErr w:type="spellEnd"/>
      <w:r w:rsidRPr="006400C3">
        <w:rPr>
          <w:rFonts w:ascii="Trebuchet MS" w:hAnsi="Trebuchet MS"/>
          <w:color w:val="555555"/>
          <w:sz w:val="22"/>
          <w:szCs w:val="22"/>
        </w:rPr>
        <w:t xml:space="preserve"> --&gt; off</w:t>
      </w:r>
    </w:p>
    <w:p w14:paraId="25FE92C0"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httpd_enable_ftp_server</w:t>
      </w:r>
      <w:proofErr w:type="spellEnd"/>
      <w:r w:rsidRPr="006400C3">
        <w:rPr>
          <w:rFonts w:ascii="Trebuchet MS" w:hAnsi="Trebuchet MS"/>
          <w:color w:val="555555"/>
          <w:sz w:val="22"/>
          <w:szCs w:val="22"/>
        </w:rPr>
        <w:t xml:space="preserve"> --&gt; off</w:t>
      </w:r>
    </w:p>
    <w:p w14:paraId="32508759"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tftp_anon_write</w:t>
      </w:r>
      <w:proofErr w:type="spellEnd"/>
      <w:r w:rsidRPr="006400C3">
        <w:rPr>
          <w:rFonts w:ascii="Trebuchet MS" w:hAnsi="Trebuchet MS"/>
          <w:color w:val="555555"/>
          <w:sz w:val="22"/>
          <w:szCs w:val="22"/>
        </w:rPr>
        <w:t xml:space="preserve"> --&gt; off</w:t>
      </w:r>
    </w:p>
    <w:p w14:paraId="566532A1"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tftp_use_cifs</w:t>
      </w:r>
      <w:proofErr w:type="spellEnd"/>
      <w:r w:rsidRPr="006400C3">
        <w:rPr>
          <w:rFonts w:ascii="Trebuchet MS" w:hAnsi="Trebuchet MS"/>
          <w:color w:val="555555"/>
          <w:sz w:val="22"/>
          <w:szCs w:val="22"/>
        </w:rPr>
        <w:t xml:space="preserve"> --&gt; off</w:t>
      </w:r>
    </w:p>
    <w:p w14:paraId="03542767"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tftp_use_nfs</w:t>
      </w:r>
      <w:proofErr w:type="spellEnd"/>
      <w:r w:rsidRPr="006400C3">
        <w:rPr>
          <w:rFonts w:ascii="Trebuchet MS" w:hAnsi="Trebuchet MS"/>
          <w:color w:val="555555"/>
          <w:sz w:val="22"/>
          <w:szCs w:val="22"/>
        </w:rPr>
        <w:t xml:space="preserve"> --&gt; off</w:t>
      </w:r>
    </w:p>
    <w:p w14:paraId="0D791CE2" w14:textId="77777777" w:rsid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4E7856E2" w14:textId="608C9D3D"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6400C3">
        <w:rPr>
          <w:rFonts w:ascii="Trebuchet MS" w:hAnsi="Trebuchet MS" w:cs="Arial"/>
          <w:color w:val="555555"/>
          <w:sz w:val="22"/>
          <w:szCs w:val="22"/>
        </w:rPr>
        <w:t>To set a specific </w:t>
      </w:r>
      <w:proofErr w:type="spellStart"/>
      <w:r w:rsidRPr="006400C3">
        <w:rPr>
          <w:rStyle w:val="Strong"/>
          <w:rFonts w:ascii="Trebuchet MS" w:eastAsiaTheme="majorEastAsia" w:hAnsi="Trebuchet MS" w:cs="Arial"/>
          <w:color w:val="555555"/>
          <w:sz w:val="22"/>
          <w:szCs w:val="22"/>
          <w:bdr w:val="none" w:sz="0" w:space="0" w:color="auto" w:frame="1"/>
        </w:rPr>
        <w:t>SELinux</w:t>
      </w:r>
      <w:proofErr w:type="spellEnd"/>
      <w:r w:rsidRPr="006400C3">
        <w:rPr>
          <w:rFonts w:ascii="Trebuchet MS" w:hAnsi="Trebuchet MS" w:cs="Arial"/>
          <w:color w:val="555555"/>
          <w:sz w:val="22"/>
          <w:szCs w:val="22"/>
        </w:rPr>
        <w:t> </w:t>
      </w:r>
      <w:proofErr w:type="spellStart"/>
      <w:r w:rsidRPr="006400C3">
        <w:rPr>
          <w:rFonts w:ascii="Trebuchet MS" w:hAnsi="Trebuchet MS" w:cs="Arial"/>
          <w:color w:val="555555"/>
          <w:sz w:val="22"/>
          <w:szCs w:val="22"/>
        </w:rPr>
        <w:t>boolean</w:t>
      </w:r>
      <w:proofErr w:type="spellEnd"/>
      <w:r w:rsidRPr="006400C3">
        <w:rPr>
          <w:rFonts w:ascii="Trebuchet MS" w:hAnsi="Trebuchet MS" w:cs="Arial"/>
          <w:color w:val="555555"/>
          <w:sz w:val="22"/>
          <w:szCs w:val="22"/>
        </w:rPr>
        <w:t xml:space="preserve"> according to your need (here </w:t>
      </w:r>
      <w:proofErr w:type="spellStart"/>
      <w:r w:rsidRPr="006400C3">
        <w:rPr>
          <w:rStyle w:val="Strong"/>
          <w:rFonts w:ascii="Trebuchet MS" w:eastAsiaTheme="majorEastAsia" w:hAnsi="Trebuchet MS" w:cs="Arial"/>
          <w:color w:val="555555"/>
          <w:sz w:val="22"/>
          <w:szCs w:val="22"/>
          <w:bdr w:val="none" w:sz="0" w:space="0" w:color="auto" w:frame="1"/>
        </w:rPr>
        <w:t>ftp_home_dir</w:t>
      </w:r>
      <w:proofErr w:type="spellEnd"/>
      <w:r w:rsidRPr="006400C3">
        <w:rPr>
          <w:rFonts w:ascii="Trebuchet MS" w:hAnsi="Trebuchet MS" w:cs="Arial"/>
          <w:color w:val="555555"/>
          <w:sz w:val="22"/>
          <w:szCs w:val="22"/>
        </w:rPr>
        <w:t>), type:</w:t>
      </w:r>
    </w:p>
    <w:p w14:paraId="79AA0C58"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setsebool</w:t>
      </w:r>
      <w:proofErr w:type="spellEnd"/>
      <w:r w:rsidRPr="006400C3">
        <w:rPr>
          <w:rFonts w:ascii="Trebuchet MS" w:hAnsi="Trebuchet MS"/>
          <w:color w:val="555555"/>
          <w:sz w:val="22"/>
          <w:szCs w:val="22"/>
        </w:rPr>
        <w:t xml:space="preserve"> -P </w:t>
      </w:r>
      <w:proofErr w:type="spellStart"/>
      <w:r w:rsidRPr="006400C3">
        <w:rPr>
          <w:rStyle w:val="Strong"/>
          <w:rFonts w:ascii="Trebuchet MS" w:eastAsiaTheme="majorEastAsia" w:hAnsi="Trebuchet MS"/>
          <w:color w:val="555555"/>
          <w:sz w:val="22"/>
          <w:szCs w:val="22"/>
          <w:bdr w:val="none" w:sz="0" w:space="0" w:color="auto" w:frame="1"/>
        </w:rPr>
        <w:t>ftp_home_dir</w:t>
      </w:r>
      <w:proofErr w:type="spellEnd"/>
      <w:r w:rsidRPr="006400C3">
        <w:rPr>
          <w:rFonts w:ascii="Trebuchet MS" w:hAnsi="Trebuchet MS"/>
          <w:color w:val="555555"/>
          <w:sz w:val="22"/>
          <w:szCs w:val="22"/>
        </w:rPr>
        <w:t xml:space="preserve"> on</w:t>
      </w:r>
    </w:p>
    <w:p w14:paraId="0BA88090"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or</w:t>
      </w:r>
    </w:p>
    <w:p w14:paraId="5A58B9B3"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 xml:space="preserve"># yum install -y </w:t>
      </w:r>
      <w:proofErr w:type="spellStart"/>
      <w:r w:rsidRPr="006400C3">
        <w:rPr>
          <w:rStyle w:val="Strong"/>
          <w:rFonts w:ascii="Trebuchet MS" w:eastAsiaTheme="majorEastAsia" w:hAnsi="Trebuchet MS"/>
          <w:color w:val="555555"/>
          <w:sz w:val="22"/>
          <w:szCs w:val="22"/>
          <w:bdr w:val="none" w:sz="0" w:space="0" w:color="auto" w:frame="1"/>
        </w:rPr>
        <w:t>setroubleshoot</w:t>
      </w:r>
      <w:proofErr w:type="spellEnd"/>
      <w:r w:rsidRPr="006400C3">
        <w:rPr>
          <w:rStyle w:val="Strong"/>
          <w:rFonts w:ascii="Trebuchet MS" w:eastAsiaTheme="majorEastAsia" w:hAnsi="Trebuchet MS"/>
          <w:color w:val="555555"/>
          <w:sz w:val="22"/>
          <w:szCs w:val="22"/>
          <w:bdr w:val="none" w:sz="0" w:space="0" w:color="auto" w:frame="1"/>
        </w:rPr>
        <w:t>-server</w:t>
      </w:r>
    </w:p>
    <w:p w14:paraId="18D8FA5F"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semanage</w:t>
      </w:r>
      <w:proofErr w:type="spellEnd"/>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boolean</w:t>
      </w:r>
      <w:proofErr w:type="spellEnd"/>
      <w:r w:rsidRPr="006400C3">
        <w:rPr>
          <w:rFonts w:ascii="Trebuchet MS" w:hAnsi="Trebuchet MS"/>
          <w:color w:val="555555"/>
          <w:sz w:val="22"/>
          <w:szCs w:val="22"/>
        </w:rPr>
        <w:t xml:space="preserve"> -m --on </w:t>
      </w:r>
      <w:proofErr w:type="spellStart"/>
      <w:r w:rsidRPr="006400C3">
        <w:rPr>
          <w:rStyle w:val="Strong"/>
          <w:rFonts w:ascii="Trebuchet MS" w:eastAsiaTheme="majorEastAsia" w:hAnsi="Trebuchet MS"/>
          <w:color w:val="555555"/>
          <w:sz w:val="22"/>
          <w:szCs w:val="22"/>
          <w:bdr w:val="none" w:sz="0" w:space="0" w:color="auto" w:frame="1"/>
        </w:rPr>
        <w:t>ftp_home_dir</w:t>
      </w:r>
      <w:proofErr w:type="spellEnd"/>
    </w:p>
    <w:p w14:paraId="5709C908" w14:textId="77777777"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6400C3">
        <w:rPr>
          <w:rFonts w:ascii="Trebuchet MS" w:hAnsi="Trebuchet MS" w:cs="Arial"/>
          <w:color w:val="555555"/>
          <w:sz w:val="22"/>
          <w:szCs w:val="22"/>
        </w:rPr>
        <w:t>Note1: You can use </w:t>
      </w:r>
      <w:r w:rsidRPr="006400C3">
        <w:rPr>
          <w:rStyle w:val="Strong"/>
          <w:rFonts w:ascii="Trebuchet MS" w:eastAsiaTheme="majorEastAsia" w:hAnsi="Trebuchet MS" w:cs="Arial"/>
          <w:color w:val="555555"/>
          <w:sz w:val="22"/>
          <w:szCs w:val="22"/>
          <w:bdr w:val="none" w:sz="0" w:space="0" w:color="auto" w:frame="1"/>
        </w:rPr>
        <w:t>on</w:t>
      </w:r>
      <w:r w:rsidRPr="006400C3">
        <w:rPr>
          <w:rFonts w:ascii="Trebuchet MS" w:hAnsi="Trebuchet MS" w:cs="Arial"/>
          <w:color w:val="555555"/>
          <w:sz w:val="22"/>
          <w:szCs w:val="22"/>
        </w:rPr>
        <w:t> or </w:t>
      </w:r>
      <w:r w:rsidRPr="006400C3">
        <w:rPr>
          <w:rStyle w:val="Strong"/>
          <w:rFonts w:ascii="Trebuchet MS" w:eastAsiaTheme="majorEastAsia" w:hAnsi="Trebuchet MS" w:cs="Arial"/>
          <w:color w:val="555555"/>
          <w:sz w:val="22"/>
          <w:szCs w:val="22"/>
          <w:bdr w:val="none" w:sz="0" w:space="0" w:color="auto" w:frame="1"/>
        </w:rPr>
        <w:t>1</w:t>
      </w:r>
      <w:r w:rsidRPr="006400C3">
        <w:rPr>
          <w:rFonts w:ascii="Trebuchet MS" w:hAnsi="Trebuchet MS" w:cs="Arial"/>
          <w:color w:val="555555"/>
          <w:sz w:val="22"/>
          <w:szCs w:val="22"/>
        </w:rPr>
        <w:t>, </w:t>
      </w:r>
      <w:r w:rsidRPr="006400C3">
        <w:rPr>
          <w:rStyle w:val="Strong"/>
          <w:rFonts w:ascii="Trebuchet MS" w:eastAsiaTheme="majorEastAsia" w:hAnsi="Trebuchet MS" w:cs="Arial"/>
          <w:color w:val="555555"/>
          <w:sz w:val="22"/>
          <w:szCs w:val="22"/>
          <w:bdr w:val="none" w:sz="0" w:space="0" w:color="auto" w:frame="1"/>
        </w:rPr>
        <w:t>off</w:t>
      </w:r>
      <w:r w:rsidRPr="006400C3">
        <w:rPr>
          <w:rFonts w:ascii="Trebuchet MS" w:hAnsi="Trebuchet MS" w:cs="Arial"/>
          <w:color w:val="555555"/>
          <w:sz w:val="22"/>
          <w:szCs w:val="22"/>
        </w:rPr>
        <w:t> or </w:t>
      </w:r>
      <w:r w:rsidRPr="006400C3">
        <w:rPr>
          <w:rStyle w:val="Strong"/>
          <w:rFonts w:ascii="Trebuchet MS" w:eastAsiaTheme="majorEastAsia" w:hAnsi="Trebuchet MS" w:cs="Arial"/>
          <w:color w:val="555555"/>
          <w:sz w:val="22"/>
          <w:szCs w:val="22"/>
          <w:bdr w:val="none" w:sz="0" w:space="0" w:color="auto" w:frame="1"/>
        </w:rPr>
        <w:t>0 </w:t>
      </w:r>
      <w:r w:rsidRPr="006400C3">
        <w:rPr>
          <w:rFonts w:ascii="Trebuchet MS" w:hAnsi="Trebuchet MS" w:cs="Arial"/>
          <w:color w:val="555555"/>
          <w:sz w:val="22"/>
          <w:szCs w:val="22"/>
        </w:rPr>
        <w:t>with the </w:t>
      </w:r>
      <w:proofErr w:type="spellStart"/>
      <w:r w:rsidRPr="006400C3">
        <w:rPr>
          <w:rStyle w:val="Strong"/>
          <w:rFonts w:ascii="Trebuchet MS" w:eastAsiaTheme="majorEastAsia" w:hAnsi="Trebuchet MS" w:cs="Arial"/>
          <w:color w:val="555555"/>
          <w:sz w:val="22"/>
          <w:szCs w:val="22"/>
          <w:bdr w:val="none" w:sz="0" w:space="0" w:color="auto" w:frame="1"/>
        </w:rPr>
        <w:t>setsebool</w:t>
      </w:r>
      <w:proofErr w:type="spellEnd"/>
      <w:r w:rsidRPr="006400C3">
        <w:rPr>
          <w:rFonts w:ascii="Trebuchet MS" w:hAnsi="Trebuchet MS" w:cs="Arial"/>
          <w:color w:val="555555"/>
          <w:sz w:val="22"/>
          <w:szCs w:val="22"/>
        </w:rPr>
        <w:t> command.</w:t>
      </w:r>
      <w:r w:rsidRPr="006400C3">
        <w:rPr>
          <w:rFonts w:ascii="Trebuchet MS" w:hAnsi="Trebuchet MS" w:cs="Arial"/>
          <w:color w:val="555555"/>
          <w:sz w:val="22"/>
          <w:szCs w:val="22"/>
        </w:rPr>
        <w:br/>
        <w:t>Note2: The </w:t>
      </w:r>
      <w:r w:rsidRPr="006400C3">
        <w:rPr>
          <w:rStyle w:val="Strong"/>
          <w:rFonts w:ascii="Trebuchet MS" w:eastAsiaTheme="majorEastAsia" w:hAnsi="Trebuchet MS" w:cs="Arial"/>
          <w:color w:val="555555"/>
          <w:sz w:val="22"/>
          <w:szCs w:val="22"/>
          <w:bdr w:val="none" w:sz="0" w:space="0" w:color="auto" w:frame="1"/>
        </w:rPr>
        <w:t>-P</w:t>
      </w:r>
      <w:r w:rsidRPr="006400C3">
        <w:rPr>
          <w:rFonts w:ascii="Trebuchet MS" w:hAnsi="Trebuchet MS" w:cs="Arial"/>
          <w:color w:val="555555"/>
          <w:sz w:val="22"/>
          <w:szCs w:val="22"/>
        </w:rPr>
        <w:t> option means </w:t>
      </w:r>
      <w:r w:rsidRPr="006400C3">
        <w:rPr>
          <w:rStyle w:val="Strong"/>
          <w:rFonts w:ascii="Trebuchet MS" w:eastAsiaTheme="majorEastAsia" w:hAnsi="Trebuchet MS" w:cs="Arial"/>
          <w:color w:val="555555"/>
          <w:sz w:val="22"/>
          <w:szCs w:val="22"/>
          <w:bdr w:val="none" w:sz="0" w:space="0" w:color="auto" w:frame="1"/>
        </w:rPr>
        <w:t>P</w:t>
      </w:r>
      <w:r w:rsidRPr="006400C3">
        <w:rPr>
          <w:rFonts w:ascii="Trebuchet MS" w:hAnsi="Trebuchet MS" w:cs="Arial"/>
          <w:color w:val="555555"/>
          <w:sz w:val="22"/>
          <w:szCs w:val="22"/>
        </w:rPr>
        <w:t xml:space="preserve">ermanent. If you don’t use it, the </w:t>
      </w:r>
      <w:proofErr w:type="spellStart"/>
      <w:r w:rsidRPr="006400C3">
        <w:rPr>
          <w:rFonts w:ascii="Trebuchet MS" w:hAnsi="Trebuchet MS" w:cs="Arial"/>
          <w:color w:val="555555"/>
          <w:sz w:val="22"/>
          <w:szCs w:val="22"/>
        </w:rPr>
        <w:t>boolean</w:t>
      </w:r>
      <w:proofErr w:type="spellEnd"/>
      <w:r w:rsidRPr="006400C3">
        <w:rPr>
          <w:rFonts w:ascii="Trebuchet MS" w:hAnsi="Trebuchet MS" w:cs="Arial"/>
          <w:color w:val="555555"/>
          <w:sz w:val="22"/>
          <w:szCs w:val="22"/>
        </w:rPr>
        <w:t xml:space="preserve"> will restore its previous permanent or default configuration after the next reboot.</w:t>
      </w:r>
      <w:r w:rsidRPr="006400C3">
        <w:rPr>
          <w:rFonts w:ascii="Trebuchet MS" w:hAnsi="Trebuchet MS" w:cs="Arial"/>
          <w:color w:val="555555"/>
          <w:sz w:val="22"/>
          <w:szCs w:val="22"/>
        </w:rPr>
        <w:br/>
        <w:t>Note3: The </w:t>
      </w:r>
      <w:proofErr w:type="spellStart"/>
      <w:r w:rsidRPr="006400C3">
        <w:rPr>
          <w:rStyle w:val="Strong"/>
          <w:rFonts w:ascii="Trebuchet MS" w:eastAsiaTheme="majorEastAsia" w:hAnsi="Trebuchet MS" w:cs="Arial"/>
          <w:color w:val="555555"/>
          <w:sz w:val="22"/>
          <w:szCs w:val="22"/>
          <w:bdr w:val="none" w:sz="0" w:space="0" w:color="auto" w:frame="1"/>
        </w:rPr>
        <w:t>semanage</w:t>
      </w:r>
      <w:proofErr w:type="spellEnd"/>
      <w:r w:rsidRPr="006400C3">
        <w:rPr>
          <w:rStyle w:val="Strong"/>
          <w:rFonts w:ascii="Trebuchet MS" w:eastAsiaTheme="majorEastAsia" w:hAnsi="Trebuchet MS" w:cs="Arial"/>
          <w:color w:val="555555"/>
          <w:sz w:val="22"/>
          <w:szCs w:val="22"/>
          <w:bdr w:val="none" w:sz="0" w:space="0" w:color="auto" w:frame="1"/>
        </w:rPr>
        <w:t xml:space="preserve"> </w:t>
      </w:r>
      <w:proofErr w:type="spellStart"/>
      <w:r w:rsidRPr="006400C3">
        <w:rPr>
          <w:rStyle w:val="Strong"/>
          <w:rFonts w:ascii="Trebuchet MS" w:eastAsiaTheme="majorEastAsia" w:hAnsi="Trebuchet MS" w:cs="Arial"/>
          <w:color w:val="555555"/>
          <w:sz w:val="22"/>
          <w:szCs w:val="22"/>
          <w:bdr w:val="none" w:sz="0" w:space="0" w:color="auto" w:frame="1"/>
        </w:rPr>
        <w:t>boolean</w:t>
      </w:r>
      <w:proofErr w:type="spellEnd"/>
      <w:r w:rsidRPr="006400C3">
        <w:rPr>
          <w:rFonts w:ascii="Trebuchet MS" w:hAnsi="Trebuchet MS" w:cs="Arial"/>
          <w:color w:val="555555"/>
          <w:sz w:val="22"/>
          <w:szCs w:val="22"/>
        </w:rPr>
        <w:t> command only assigns permanent configurations.</w:t>
      </w:r>
    </w:p>
    <w:p w14:paraId="324D74F5" w14:textId="77777777" w:rsid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2D720C6D" w14:textId="4A5B7968"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6400C3">
        <w:rPr>
          <w:rFonts w:ascii="Trebuchet MS" w:hAnsi="Trebuchet MS" w:cs="Arial"/>
          <w:color w:val="555555"/>
          <w:sz w:val="22"/>
          <w:szCs w:val="22"/>
        </w:rPr>
        <w:t>To get a more detailed list of </w:t>
      </w:r>
      <w:proofErr w:type="spellStart"/>
      <w:r w:rsidRPr="006400C3">
        <w:rPr>
          <w:rStyle w:val="Strong"/>
          <w:rFonts w:ascii="Trebuchet MS" w:eastAsiaTheme="majorEastAsia" w:hAnsi="Trebuchet MS" w:cs="Arial"/>
          <w:color w:val="555555"/>
          <w:sz w:val="22"/>
          <w:szCs w:val="22"/>
          <w:bdr w:val="none" w:sz="0" w:space="0" w:color="auto" w:frame="1"/>
        </w:rPr>
        <w:t>SELinux</w:t>
      </w:r>
      <w:proofErr w:type="spellEnd"/>
      <w:r w:rsidRPr="006400C3">
        <w:rPr>
          <w:rFonts w:ascii="Trebuchet MS" w:hAnsi="Trebuchet MS" w:cs="Arial"/>
          <w:color w:val="555555"/>
          <w:sz w:val="22"/>
          <w:szCs w:val="22"/>
        </w:rPr>
        <w:t> </w:t>
      </w:r>
      <w:proofErr w:type="spellStart"/>
      <w:r w:rsidRPr="006400C3">
        <w:rPr>
          <w:rFonts w:ascii="Trebuchet MS" w:hAnsi="Trebuchet MS" w:cs="Arial"/>
          <w:color w:val="555555"/>
          <w:sz w:val="22"/>
          <w:szCs w:val="22"/>
        </w:rPr>
        <w:t>booleans</w:t>
      </w:r>
      <w:proofErr w:type="spellEnd"/>
      <w:r w:rsidRPr="006400C3">
        <w:rPr>
          <w:rFonts w:ascii="Trebuchet MS" w:hAnsi="Trebuchet MS" w:cs="Arial"/>
          <w:color w:val="555555"/>
          <w:sz w:val="22"/>
          <w:szCs w:val="22"/>
        </w:rPr>
        <w:t>, type:</w:t>
      </w:r>
    </w:p>
    <w:p w14:paraId="0B53873F"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 xml:space="preserve"># yum install -y </w:t>
      </w:r>
      <w:proofErr w:type="spellStart"/>
      <w:r w:rsidRPr="006400C3">
        <w:rPr>
          <w:rStyle w:val="Strong"/>
          <w:rFonts w:ascii="Trebuchet MS" w:eastAsiaTheme="majorEastAsia" w:hAnsi="Trebuchet MS"/>
          <w:color w:val="555555"/>
          <w:sz w:val="22"/>
          <w:szCs w:val="22"/>
          <w:bdr w:val="none" w:sz="0" w:space="0" w:color="auto" w:frame="1"/>
        </w:rPr>
        <w:t>setroubleshoot</w:t>
      </w:r>
      <w:proofErr w:type="spellEnd"/>
      <w:r w:rsidRPr="006400C3">
        <w:rPr>
          <w:rStyle w:val="Strong"/>
          <w:rFonts w:ascii="Trebuchet MS" w:eastAsiaTheme="majorEastAsia" w:hAnsi="Trebuchet MS"/>
          <w:color w:val="555555"/>
          <w:sz w:val="22"/>
          <w:szCs w:val="22"/>
          <w:bdr w:val="none" w:sz="0" w:space="0" w:color="auto" w:frame="1"/>
        </w:rPr>
        <w:t>-server</w:t>
      </w:r>
    </w:p>
    <w:p w14:paraId="1E78209B"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semanage</w:t>
      </w:r>
      <w:proofErr w:type="spellEnd"/>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boolean</w:t>
      </w:r>
      <w:proofErr w:type="spellEnd"/>
      <w:r w:rsidRPr="006400C3">
        <w:rPr>
          <w:rFonts w:ascii="Trebuchet MS" w:hAnsi="Trebuchet MS"/>
          <w:color w:val="555555"/>
          <w:sz w:val="22"/>
          <w:szCs w:val="22"/>
        </w:rPr>
        <w:t xml:space="preserve"> -l</w:t>
      </w:r>
    </w:p>
    <w:p w14:paraId="01878DF0"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SELinux</w:t>
      </w:r>
      <w:proofErr w:type="spellEnd"/>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boolean</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State  Default</w:t>
      </w:r>
      <w:proofErr w:type="gramEnd"/>
      <w:r w:rsidRPr="006400C3">
        <w:rPr>
          <w:rFonts w:ascii="Trebuchet MS" w:hAnsi="Trebuchet MS"/>
          <w:color w:val="555555"/>
          <w:sz w:val="22"/>
          <w:szCs w:val="22"/>
        </w:rPr>
        <w:t xml:space="preserve"> Description</w:t>
      </w:r>
    </w:p>
    <w:p w14:paraId="485CE96F"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ftp_home_dir</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off  ,  off)  Allow ftp to read and write files in the user home directories</w:t>
      </w:r>
    </w:p>
    <w:p w14:paraId="2F741879"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smartmon_3ware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off  ,  off)  Enable additional permissions needed to support devices on 3ware controllers.</w:t>
      </w:r>
    </w:p>
    <w:p w14:paraId="13DBB466"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xdm_sysadm_login</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xdm</w:t>
      </w:r>
      <w:proofErr w:type="spellEnd"/>
      <w:r w:rsidRPr="006400C3">
        <w:rPr>
          <w:rFonts w:ascii="Trebuchet MS" w:hAnsi="Trebuchet MS"/>
          <w:color w:val="555555"/>
          <w:sz w:val="22"/>
          <w:szCs w:val="22"/>
        </w:rPr>
        <w:t xml:space="preserve"> logins as </w:t>
      </w:r>
      <w:proofErr w:type="spellStart"/>
      <w:r w:rsidRPr="006400C3">
        <w:rPr>
          <w:rFonts w:ascii="Trebuchet MS" w:hAnsi="Trebuchet MS"/>
          <w:color w:val="555555"/>
          <w:sz w:val="22"/>
          <w:szCs w:val="22"/>
        </w:rPr>
        <w:t>sysadm</w:t>
      </w:r>
      <w:proofErr w:type="spellEnd"/>
    </w:p>
    <w:p w14:paraId="6EA469BE"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xen_use_nfs</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 xml:space="preserve">off  ,  off)  Allow xen to manage </w:t>
      </w:r>
      <w:proofErr w:type="spellStart"/>
      <w:r w:rsidRPr="006400C3">
        <w:rPr>
          <w:rFonts w:ascii="Trebuchet MS" w:hAnsi="Trebuchet MS"/>
          <w:color w:val="555555"/>
          <w:sz w:val="22"/>
          <w:szCs w:val="22"/>
        </w:rPr>
        <w:t>nfs</w:t>
      </w:r>
      <w:proofErr w:type="spellEnd"/>
      <w:r w:rsidRPr="006400C3">
        <w:rPr>
          <w:rFonts w:ascii="Trebuchet MS" w:hAnsi="Trebuchet MS"/>
          <w:color w:val="555555"/>
          <w:sz w:val="22"/>
          <w:szCs w:val="22"/>
        </w:rPr>
        <w:t xml:space="preserve"> files</w:t>
      </w:r>
    </w:p>
    <w:p w14:paraId="3479A32C"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mozilla_read_content</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 xml:space="preserve">off  ,  off)  Control </w:t>
      </w:r>
      <w:proofErr w:type="spellStart"/>
      <w:r w:rsidRPr="006400C3">
        <w:rPr>
          <w:rFonts w:ascii="Trebuchet MS" w:hAnsi="Trebuchet MS"/>
          <w:color w:val="555555"/>
          <w:sz w:val="22"/>
          <w:szCs w:val="22"/>
        </w:rPr>
        <w:t>mozilla</w:t>
      </w:r>
      <w:proofErr w:type="spellEnd"/>
      <w:r w:rsidRPr="006400C3">
        <w:rPr>
          <w:rFonts w:ascii="Trebuchet MS" w:hAnsi="Trebuchet MS"/>
          <w:color w:val="555555"/>
          <w:sz w:val="22"/>
          <w:szCs w:val="22"/>
        </w:rPr>
        <w:t xml:space="preserve"> content access</w:t>
      </w:r>
    </w:p>
    <w:p w14:paraId="3975A048"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ssh_chroot_rw_homedirs</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ssh</w:t>
      </w:r>
      <w:proofErr w:type="spellEnd"/>
      <w:r w:rsidRPr="006400C3">
        <w:rPr>
          <w:rFonts w:ascii="Trebuchet MS" w:hAnsi="Trebuchet MS"/>
          <w:color w:val="555555"/>
          <w:sz w:val="22"/>
          <w:szCs w:val="22"/>
        </w:rPr>
        <w:t xml:space="preserve"> with chroot env to read and write files in the user home directories</w:t>
      </w:r>
    </w:p>
    <w:p w14:paraId="7092C711"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postgresql_can_rsync</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postgresql</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ssh</w:t>
      </w:r>
      <w:proofErr w:type="spellEnd"/>
      <w:r w:rsidRPr="006400C3">
        <w:rPr>
          <w:rFonts w:ascii="Trebuchet MS" w:hAnsi="Trebuchet MS"/>
          <w:color w:val="555555"/>
          <w:sz w:val="22"/>
          <w:szCs w:val="22"/>
        </w:rPr>
        <w:t xml:space="preserve"> and </w:t>
      </w:r>
      <w:proofErr w:type="spellStart"/>
      <w:r w:rsidRPr="006400C3">
        <w:rPr>
          <w:rFonts w:ascii="Trebuchet MS" w:hAnsi="Trebuchet MS"/>
          <w:color w:val="555555"/>
          <w:sz w:val="22"/>
          <w:szCs w:val="22"/>
        </w:rPr>
        <w:t>rsync</w:t>
      </w:r>
      <w:proofErr w:type="spellEnd"/>
      <w:r w:rsidRPr="006400C3">
        <w:rPr>
          <w:rFonts w:ascii="Trebuchet MS" w:hAnsi="Trebuchet MS"/>
          <w:color w:val="555555"/>
          <w:sz w:val="22"/>
          <w:szCs w:val="22"/>
        </w:rPr>
        <w:t xml:space="preserve"> for point-in-time recovery</w:t>
      </w:r>
    </w:p>
    <w:p w14:paraId="49EBBA02"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lastRenderedPageBreak/>
        <w:t>allow_console_login</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on   ,   on)  Allow direct login to the console device. Required for System 390</w:t>
      </w:r>
    </w:p>
    <w:p w14:paraId="734BA8AE"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spamassassin_can_network</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 xml:space="preserve">off  ,  off)  Allow user </w:t>
      </w:r>
      <w:proofErr w:type="spellStart"/>
      <w:r w:rsidRPr="006400C3">
        <w:rPr>
          <w:rFonts w:ascii="Trebuchet MS" w:hAnsi="Trebuchet MS"/>
          <w:color w:val="555555"/>
          <w:sz w:val="22"/>
          <w:szCs w:val="22"/>
        </w:rPr>
        <w:t>spamassassin</w:t>
      </w:r>
      <w:proofErr w:type="spellEnd"/>
      <w:r w:rsidRPr="006400C3">
        <w:rPr>
          <w:rFonts w:ascii="Trebuchet MS" w:hAnsi="Trebuchet MS"/>
          <w:color w:val="555555"/>
          <w:sz w:val="22"/>
          <w:szCs w:val="22"/>
        </w:rPr>
        <w:t xml:space="preserve"> clients to use the network.</w:t>
      </w:r>
    </w:p>
    <w:p w14:paraId="3892FFC4"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authlogin_shadow</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off  ,  off)  Allow users login programs to access /</w:t>
      </w:r>
      <w:proofErr w:type="spellStart"/>
      <w:r w:rsidRPr="006400C3">
        <w:rPr>
          <w:rFonts w:ascii="Trebuchet MS" w:hAnsi="Trebuchet MS"/>
          <w:color w:val="555555"/>
          <w:sz w:val="22"/>
          <w:szCs w:val="22"/>
        </w:rPr>
        <w:t>etc</w:t>
      </w:r>
      <w:proofErr w:type="spellEnd"/>
      <w:r w:rsidRPr="006400C3">
        <w:rPr>
          <w:rFonts w:ascii="Trebuchet MS" w:hAnsi="Trebuchet MS"/>
          <w:color w:val="555555"/>
          <w:sz w:val="22"/>
          <w:szCs w:val="22"/>
        </w:rPr>
        <w:t>/shadow.</w:t>
      </w:r>
    </w:p>
    <w:p w14:paraId="7A6AD30C"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httpd_can_network_relay</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off  ,  off)  Allow httpd to act as a relay</w:t>
      </w:r>
    </w:p>
    <w:p w14:paraId="6F2F732F"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openvpn_enable_homedirs</w:t>
      </w:r>
      <w:proofErr w:type="spellEnd"/>
      <w:r w:rsidRPr="006400C3">
        <w:rPr>
          <w:rFonts w:ascii="Trebuchet MS" w:hAnsi="Trebuchet MS"/>
          <w:color w:val="555555"/>
          <w:sz w:val="22"/>
          <w:szCs w:val="22"/>
        </w:rPr>
        <w:t>     </w:t>
      </w:r>
      <w:proofErr w:type="gramStart"/>
      <w:r w:rsidRPr="006400C3">
        <w:rPr>
          <w:rFonts w:ascii="Trebuchet MS" w:hAnsi="Trebuchet MS"/>
          <w:color w:val="555555"/>
          <w:sz w:val="22"/>
          <w:szCs w:val="22"/>
        </w:rPr>
        <w:t>   (</w:t>
      </w:r>
      <w:proofErr w:type="gramEnd"/>
      <w:r w:rsidRPr="006400C3">
        <w:rPr>
          <w:rFonts w:ascii="Trebuchet MS" w:hAnsi="Trebuchet MS"/>
          <w:color w:val="555555"/>
          <w:sz w:val="22"/>
          <w:szCs w:val="22"/>
        </w:rPr>
        <w:t xml:space="preserve">on   ,   on)  Allow </w:t>
      </w:r>
      <w:proofErr w:type="spellStart"/>
      <w:r w:rsidRPr="006400C3">
        <w:rPr>
          <w:rFonts w:ascii="Trebuchet MS" w:hAnsi="Trebuchet MS"/>
          <w:color w:val="555555"/>
          <w:sz w:val="22"/>
          <w:szCs w:val="22"/>
        </w:rPr>
        <w:t>openvpn</w:t>
      </w:r>
      <w:proofErr w:type="spellEnd"/>
      <w:r w:rsidRPr="006400C3">
        <w:rPr>
          <w:rFonts w:ascii="Trebuchet MS" w:hAnsi="Trebuchet MS"/>
          <w:color w:val="555555"/>
          <w:sz w:val="22"/>
          <w:szCs w:val="22"/>
        </w:rPr>
        <w:t xml:space="preserve"> to read home directories</w:t>
      </w:r>
    </w:p>
    <w:p w14:paraId="0A62CDC9"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w:t>
      </w:r>
    </w:p>
    <w:p w14:paraId="0B7D474E" w14:textId="77777777"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6400C3">
        <w:rPr>
          <w:rStyle w:val="Strong"/>
          <w:rFonts w:ascii="Trebuchet MS" w:eastAsiaTheme="majorEastAsia" w:hAnsi="Trebuchet MS" w:cs="Arial"/>
          <w:color w:val="555555"/>
          <w:sz w:val="22"/>
          <w:szCs w:val="22"/>
          <w:bdr w:val="none" w:sz="0" w:space="0" w:color="auto" w:frame="1"/>
        </w:rPr>
        <w:t>Important note</w:t>
      </w:r>
      <w:r w:rsidRPr="006400C3">
        <w:rPr>
          <w:rFonts w:ascii="Trebuchet MS" w:hAnsi="Trebuchet MS" w:cs="Arial"/>
          <w:color w:val="555555"/>
          <w:sz w:val="22"/>
          <w:szCs w:val="22"/>
        </w:rPr>
        <w:t>: The </w:t>
      </w:r>
      <w:r w:rsidRPr="006400C3">
        <w:rPr>
          <w:rStyle w:val="Strong"/>
          <w:rFonts w:ascii="Trebuchet MS" w:eastAsiaTheme="majorEastAsia" w:hAnsi="Trebuchet MS" w:cs="Arial"/>
          <w:color w:val="555555"/>
          <w:sz w:val="22"/>
          <w:szCs w:val="22"/>
          <w:bdr w:val="none" w:sz="0" w:space="0" w:color="auto" w:frame="1"/>
        </w:rPr>
        <w:t>State</w:t>
      </w:r>
      <w:r w:rsidRPr="006400C3">
        <w:rPr>
          <w:rFonts w:ascii="Trebuchet MS" w:hAnsi="Trebuchet MS" w:cs="Arial"/>
          <w:color w:val="555555"/>
          <w:sz w:val="22"/>
          <w:szCs w:val="22"/>
        </w:rPr>
        <w:t> column respectively shows the </w:t>
      </w:r>
      <w:r w:rsidRPr="006400C3">
        <w:rPr>
          <w:rStyle w:val="Strong"/>
          <w:rFonts w:ascii="Trebuchet MS" w:eastAsiaTheme="majorEastAsia" w:hAnsi="Trebuchet MS" w:cs="Arial"/>
          <w:color w:val="555555"/>
          <w:sz w:val="22"/>
          <w:szCs w:val="22"/>
          <w:bdr w:val="none" w:sz="0" w:space="0" w:color="auto" w:frame="1"/>
        </w:rPr>
        <w:t>current</w:t>
      </w:r>
      <w:r w:rsidRPr="006400C3">
        <w:rPr>
          <w:rFonts w:ascii="Trebuchet MS" w:hAnsi="Trebuchet MS" w:cs="Arial"/>
          <w:color w:val="555555"/>
          <w:sz w:val="22"/>
          <w:szCs w:val="22"/>
        </w:rPr>
        <w:t> </w:t>
      </w:r>
      <w:proofErr w:type="spellStart"/>
      <w:r w:rsidRPr="006400C3">
        <w:rPr>
          <w:rFonts w:ascii="Trebuchet MS" w:hAnsi="Trebuchet MS" w:cs="Arial"/>
          <w:color w:val="555555"/>
          <w:sz w:val="22"/>
          <w:szCs w:val="22"/>
        </w:rPr>
        <w:t>boolean</w:t>
      </w:r>
      <w:proofErr w:type="spellEnd"/>
      <w:r w:rsidRPr="006400C3">
        <w:rPr>
          <w:rFonts w:ascii="Trebuchet MS" w:hAnsi="Trebuchet MS" w:cs="Arial"/>
          <w:color w:val="555555"/>
          <w:sz w:val="22"/>
          <w:szCs w:val="22"/>
        </w:rPr>
        <w:t xml:space="preserve"> configuration and the </w:t>
      </w:r>
      <w:r w:rsidRPr="006400C3">
        <w:rPr>
          <w:rStyle w:val="Strong"/>
          <w:rFonts w:ascii="Trebuchet MS" w:eastAsiaTheme="majorEastAsia" w:hAnsi="Trebuchet MS" w:cs="Arial"/>
          <w:color w:val="555555"/>
          <w:sz w:val="22"/>
          <w:szCs w:val="22"/>
          <w:bdr w:val="none" w:sz="0" w:space="0" w:color="auto" w:frame="1"/>
        </w:rPr>
        <w:t>Default</w:t>
      </w:r>
      <w:r w:rsidRPr="006400C3">
        <w:rPr>
          <w:rFonts w:ascii="Trebuchet MS" w:hAnsi="Trebuchet MS" w:cs="Arial"/>
          <w:color w:val="555555"/>
          <w:sz w:val="22"/>
          <w:szCs w:val="22"/>
        </w:rPr>
        <w:t> column the </w:t>
      </w:r>
      <w:r w:rsidRPr="006400C3">
        <w:rPr>
          <w:rStyle w:val="Strong"/>
          <w:rFonts w:ascii="Trebuchet MS" w:eastAsiaTheme="majorEastAsia" w:hAnsi="Trebuchet MS" w:cs="Arial"/>
          <w:color w:val="555555"/>
          <w:sz w:val="22"/>
          <w:szCs w:val="22"/>
          <w:bdr w:val="none" w:sz="0" w:space="0" w:color="auto" w:frame="1"/>
        </w:rPr>
        <w:t>permanent</w:t>
      </w:r>
      <w:r w:rsidRPr="006400C3">
        <w:rPr>
          <w:rFonts w:ascii="Trebuchet MS" w:hAnsi="Trebuchet MS" w:cs="Arial"/>
          <w:color w:val="555555"/>
          <w:sz w:val="22"/>
          <w:szCs w:val="22"/>
        </w:rPr>
        <w:t> </w:t>
      </w:r>
      <w:proofErr w:type="spellStart"/>
      <w:r w:rsidRPr="006400C3">
        <w:rPr>
          <w:rFonts w:ascii="Trebuchet MS" w:hAnsi="Trebuchet MS" w:cs="Arial"/>
          <w:color w:val="555555"/>
          <w:sz w:val="22"/>
          <w:szCs w:val="22"/>
        </w:rPr>
        <w:t>boolean</w:t>
      </w:r>
      <w:proofErr w:type="spellEnd"/>
      <w:r w:rsidRPr="006400C3">
        <w:rPr>
          <w:rFonts w:ascii="Trebuchet MS" w:hAnsi="Trebuchet MS" w:cs="Arial"/>
          <w:color w:val="555555"/>
          <w:sz w:val="22"/>
          <w:szCs w:val="22"/>
        </w:rPr>
        <w:t xml:space="preserve"> configuration.</w:t>
      </w:r>
    </w:p>
    <w:p w14:paraId="5202A407" w14:textId="77777777" w:rsid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6025200D" w14:textId="3CB0498E"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6400C3">
        <w:rPr>
          <w:rFonts w:ascii="Trebuchet MS" w:hAnsi="Trebuchet MS" w:cs="Arial"/>
          <w:color w:val="555555"/>
          <w:sz w:val="22"/>
          <w:szCs w:val="22"/>
        </w:rPr>
        <w:t>To get the list of all the </w:t>
      </w:r>
      <w:proofErr w:type="spellStart"/>
      <w:r w:rsidRPr="006400C3">
        <w:rPr>
          <w:rStyle w:val="Strong"/>
          <w:rFonts w:ascii="Trebuchet MS" w:eastAsiaTheme="majorEastAsia" w:hAnsi="Trebuchet MS" w:cs="Arial"/>
          <w:color w:val="555555"/>
          <w:sz w:val="22"/>
          <w:szCs w:val="22"/>
          <w:bdr w:val="none" w:sz="0" w:space="0" w:color="auto" w:frame="1"/>
        </w:rPr>
        <w:t>SELinux</w:t>
      </w:r>
      <w:proofErr w:type="spellEnd"/>
      <w:r w:rsidRPr="006400C3">
        <w:rPr>
          <w:rFonts w:ascii="Trebuchet MS" w:hAnsi="Trebuchet MS" w:cs="Arial"/>
          <w:color w:val="555555"/>
          <w:sz w:val="22"/>
          <w:szCs w:val="22"/>
        </w:rPr>
        <w:t> </w:t>
      </w:r>
      <w:proofErr w:type="spellStart"/>
      <w:r w:rsidRPr="006400C3">
        <w:rPr>
          <w:rFonts w:ascii="Trebuchet MS" w:hAnsi="Trebuchet MS" w:cs="Arial"/>
          <w:color w:val="555555"/>
          <w:sz w:val="22"/>
          <w:szCs w:val="22"/>
        </w:rPr>
        <w:t>booleans</w:t>
      </w:r>
      <w:proofErr w:type="spellEnd"/>
      <w:r w:rsidRPr="006400C3">
        <w:rPr>
          <w:rFonts w:ascii="Trebuchet MS" w:hAnsi="Trebuchet MS" w:cs="Arial"/>
          <w:color w:val="555555"/>
          <w:sz w:val="22"/>
          <w:szCs w:val="22"/>
        </w:rPr>
        <w:t xml:space="preserve"> with a current value different from the </w:t>
      </w:r>
      <w:r w:rsidRPr="006400C3">
        <w:rPr>
          <w:rStyle w:val="Strong"/>
          <w:rFonts w:ascii="Trebuchet MS" w:eastAsiaTheme="majorEastAsia" w:hAnsi="Trebuchet MS" w:cs="Arial"/>
          <w:color w:val="555555"/>
          <w:sz w:val="22"/>
          <w:szCs w:val="22"/>
          <w:bdr w:val="none" w:sz="0" w:space="0" w:color="auto" w:frame="1"/>
        </w:rPr>
        <w:t>default </w:t>
      </w:r>
      <w:r w:rsidRPr="006400C3">
        <w:rPr>
          <w:rFonts w:ascii="Trebuchet MS" w:hAnsi="Trebuchet MS" w:cs="Arial"/>
          <w:color w:val="555555"/>
          <w:sz w:val="22"/>
          <w:szCs w:val="22"/>
        </w:rPr>
        <w:t>one (</w:t>
      </w:r>
      <w:r w:rsidRPr="006400C3">
        <w:rPr>
          <w:rStyle w:val="Strong"/>
          <w:rFonts w:ascii="Trebuchet MS" w:eastAsiaTheme="majorEastAsia" w:hAnsi="Trebuchet MS" w:cs="Arial"/>
          <w:color w:val="555555"/>
          <w:sz w:val="22"/>
          <w:szCs w:val="22"/>
          <w:bdr w:val="none" w:sz="0" w:space="0" w:color="auto" w:frame="1"/>
        </w:rPr>
        <w:t>-</w:t>
      </w:r>
      <w:proofErr w:type="spellStart"/>
      <w:r w:rsidRPr="006400C3">
        <w:rPr>
          <w:rStyle w:val="Strong"/>
          <w:rFonts w:ascii="Trebuchet MS" w:eastAsiaTheme="majorEastAsia" w:hAnsi="Trebuchet MS" w:cs="Arial"/>
          <w:color w:val="555555"/>
          <w:sz w:val="22"/>
          <w:szCs w:val="22"/>
          <w:bdr w:val="none" w:sz="0" w:space="0" w:color="auto" w:frame="1"/>
        </w:rPr>
        <w:t>C</w:t>
      </w:r>
      <w:r w:rsidRPr="006400C3">
        <w:rPr>
          <w:rFonts w:ascii="Trebuchet MS" w:hAnsi="Trebuchet MS" w:cs="Arial"/>
          <w:color w:val="555555"/>
          <w:sz w:val="22"/>
          <w:szCs w:val="22"/>
        </w:rPr>
        <w:t>option</w:t>
      </w:r>
      <w:proofErr w:type="spellEnd"/>
      <w:r w:rsidRPr="006400C3">
        <w:rPr>
          <w:rFonts w:ascii="Trebuchet MS" w:hAnsi="Trebuchet MS" w:cs="Arial"/>
          <w:color w:val="555555"/>
          <w:sz w:val="22"/>
          <w:szCs w:val="22"/>
        </w:rPr>
        <w:t xml:space="preserve"> for local </w:t>
      </w:r>
      <w:r w:rsidRPr="006400C3">
        <w:rPr>
          <w:rStyle w:val="Strong"/>
          <w:rFonts w:ascii="Trebuchet MS" w:eastAsiaTheme="majorEastAsia" w:hAnsi="Trebuchet MS" w:cs="Arial"/>
          <w:color w:val="555555"/>
          <w:sz w:val="22"/>
          <w:szCs w:val="22"/>
          <w:bdr w:val="none" w:sz="0" w:space="0" w:color="auto" w:frame="1"/>
        </w:rPr>
        <w:t>C</w:t>
      </w:r>
      <w:r w:rsidRPr="006400C3">
        <w:rPr>
          <w:rFonts w:ascii="Trebuchet MS" w:hAnsi="Trebuchet MS" w:cs="Arial"/>
          <w:color w:val="555555"/>
          <w:sz w:val="22"/>
          <w:szCs w:val="22"/>
        </w:rPr>
        <w:t>ustomization), type:</w:t>
      </w:r>
    </w:p>
    <w:p w14:paraId="0B4B6CB7"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semanage</w:t>
      </w:r>
      <w:proofErr w:type="spellEnd"/>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boolean</w:t>
      </w:r>
      <w:proofErr w:type="spellEnd"/>
      <w:r w:rsidRPr="006400C3">
        <w:rPr>
          <w:rFonts w:ascii="Trebuchet MS" w:hAnsi="Trebuchet MS"/>
          <w:color w:val="555555"/>
          <w:sz w:val="22"/>
          <w:szCs w:val="22"/>
        </w:rPr>
        <w:t xml:space="preserve"> -l -C</w:t>
      </w:r>
    </w:p>
    <w:p w14:paraId="679661B9"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SELinux</w:t>
      </w:r>
      <w:proofErr w:type="spellEnd"/>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boolean</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State  Default</w:t>
      </w:r>
      <w:proofErr w:type="gramEnd"/>
      <w:r w:rsidRPr="006400C3">
        <w:rPr>
          <w:rFonts w:ascii="Trebuchet MS" w:hAnsi="Trebuchet MS"/>
          <w:color w:val="555555"/>
          <w:sz w:val="22"/>
          <w:szCs w:val="22"/>
        </w:rPr>
        <w:t xml:space="preserve"> Description</w:t>
      </w:r>
    </w:p>
    <w:p w14:paraId="0F2FEDB9"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
    <w:p w14:paraId="3CBF7AD2"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ftp_home_dir</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on   ,   on)  Allow ftp to read and write files in the user home directories</w:t>
      </w:r>
    </w:p>
    <w:p w14:paraId="18D78F00"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httpd_can_sendmail</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on   ,   on)  Allow http daemon to send mail</w:t>
      </w:r>
    </w:p>
    <w:p w14:paraId="2095BC22"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allow_postfix_local_write_mail_spool</w:t>
      </w:r>
      <w:proofErr w:type="spellEnd"/>
      <w:r w:rsidRPr="006400C3">
        <w:rPr>
          <w:rFonts w:ascii="Trebuchet MS" w:hAnsi="Trebuchet MS"/>
          <w:color w:val="555555"/>
          <w:sz w:val="22"/>
          <w:szCs w:val="22"/>
        </w:rPr>
        <w:t xml:space="preserve"> (on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   on)  Allow </w:t>
      </w:r>
      <w:proofErr w:type="spellStart"/>
      <w:r w:rsidRPr="006400C3">
        <w:rPr>
          <w:rFonts w:ascii="Trebuchet MS" w:hAnsi="Trebuchet MS"/>
          <w:color w:val="555555"/>
          <w:sz w:val="22"/>
          <w:szCs w:val="22"/>
        </w:rPr>
        <w:t>postfix_local</w:t>
      </w:r>
      <w:proofErr w:type="spellEnd"/>
      <w:r w:rsidRPr="006400C3">
        <w:rPr>
          <w:rFonts w:ascii="Trebuchet MS" w:hAnsi="Trebuchet MS"/>
          <w:color w:val="555555"/>
          <w:sz w:val="22"/>
          <w:szCs w:val="22"/>
        </w:rPr>
        <w:t xml:space="preserve"> domain full write access to </w:t>
      </w:r>
      <w:proofErr w:type="spellStart"/>
      <w:r w:rsidRPr="006400C3">
        <w:rPr>
          <w:rFonts w:ascii="Trebuchet MS" w:hAnsi="Trebuchet MS"/>
          <w:color w:val="555555"/>
          <w:sz w:val="22"/>
          <w:szCs w:val="22"/>
        </w:rPr>
        <w:t>mail_spool</w:t>
      </w:r>
      <w:proofErr w:type="spellEnd"/>
      <w:r w:rsidRPr="006400C3">
        <w:rPr>
          <w:rFonts w:ascii="Trebuchet MS" w:hAnsi="Trebuchet MS"/>
          <w:color w:val="555555"/>
          <w:sz w:val="22"/>
          <w:szCs w:val="22"/>
        </w:rPr>
        <w:t xml:space="preserve"> directories</w:t>
      </w:r>
    </w:p>
    <w:p w14:paraId="2B5F229E"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allow_ftpd_full_access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on   ,   on)  Allow ftp servers to login to local users and read/write all files on the system, governed by DAC.</w:t>
      </w:r>
    </w:p>
    <w:p w14:paraId="614F5D04" w14:textId="77777777" w:rsid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7BBFDF10" w14:textId="534D8E0D" w:rsidR="006400C3" w:rsidRPr="006400C3" w:rsidRDefault="006400C3" w:rsidP="006400C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6400C3">
        <w:rPr>
          <w:rFonts w:ascii="Trebuchet MS" w:hAnsi="Trebuchet MS" w:cs="Arial"/>
          <w:color w:val="555555"/>
          <w:sz w:val="22"/>
          <w:szCs w:val="22"/>
        </w:rPr>
        <w:t>To display the list of </w:t>
      </w:r>
      <w:proofErr w:type="spellStart"/>
      <w:r w:rsidRPr="006400C3">
        <w:rPr>
          <w:rStyle w:val="Strong"/>
          <w:rFonts w:ascii="Trebuchet MS" w:eastAsiaTheme="majorEastAsia" w:hAnsi="Trebuchet MS" w:cs="Arial"/>
          <w:color w:val="555555"/>
          <w:sz w:val="22"/>
          <w:szCs w:val="22"/>
          <w:bdr w:val="none" w:sz="0" w:space="0" w:color="auto" w:frame="1"/>
        </w:rPr>
        <w:t>SELinux</w:t>
      </w:r>
      <w:proofErr w:type="spellEnd"/>
      <w:r w:rsidRPr="006400C3">
        <w:rPr>
          <w:rFonts w:ascii="Trebuchet MS" w:hAnsi="Trebuchet MS" w:cs="Arial"/>
          <w:color w:val="555555"/>
          <w:sz w:val="22"/>
          <w:szCs w:val="22"/>
        </w:rPr>
        <w:t> </w:t>
      </w:r>
      <w:proofErr w:type="spellStart"/>
      <w:r w:rsidRPr="006400C3">
        <w:rPr>
          <w:rFonts w:ascii="Trebuchet MS" w:hAnsi="Trebuchet MS" w:cs="Arial"/>
          <w:color w:val="555555"/>
          <w:sz w:val="22"/>
          <w:szCs w:val="22"/>
        </w:rPr>
        <w:t>booleans</w:t>
      </w:r>
      <w:proofErr w:type="spellEnd"/>
      <w:r w:rsidRPr="006400C3">
        <w:rPr>
          <w:rFonts w:ascii="Trebuchet MS" w:hAnsi="Trebuchet MS" w:cs="Arial"/>
          <w:color w:val="555555"/>
          <w:sz w:val="22"/>
          <w:szCs w:val="22"/>
        </w:rPr>
        <w:t xml:space="preserve"> related to </w:t>
      </w:r>
      <w:r w:rsidRPr="006400C3">
        <w:rPr>
          <w:rStyle w:val="Strong"/>
          <w:rFonts w:ascii="Trebuchet MS" w:eastAsiaTheme="majorEastAsia" w:hAnsi="Trebuchet MS" w:cs="Arial"/>
          <w:color w:val="555555"/>
          <w:sz w:val="22"/>
          <w:szCs w:val="22"/>
          <w:bdr w:val="none" w:sz="0" w:space="0" w:color="auto" w:frame="1"/>
        </w:rPr>
        <w:t>NFS</w:t>
      </w:r>
      <w:r w:rsidRPr="006400C3">
        <w:rPr>
          <w:rFonts w:ascii="Trebuchet MS" w:hAnsi="Trebuchet MS" w:cs="Arial"/>
          <w:color w:val="555555"/>
          <w:sz w:val="22"/>
          <w:szCs w:val="22"/>
        </w:rPr>
        <w:t>, type:</w:t>
      </w:r>
    </w:p>
    <w:p w14:paraId="0ADD5696"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semanage</w:t>
      </w:r>
      <w:proofErr w:type="spellEnd"/>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boolean</w:t>
      </w:r>
      <w:proofErr w:type="spellEnd"/>
      <w:r w:rsidRPr="006400C3">
        <w:rPr>
          <w:rFonts w:ascii="Trebuchet MS" w:hAnsi="Trebuchet MS"/>
          <w:color w:val="555555"/>
          <w:sz w:val="22"/>
          <w:szCs w:val="22"/>
        </w:rPr>
        <w:t xml:space="preserve"> -l | </w:t>
      </w:r>
      <w:proofErr w:type="spellStart"/>
      <w:r w:rsidRPr="006400C3">
        <w:rPr>
          <w:rFonts w:ascii="Trebuchet MS" w:hAnsi="Trebuchet MS"/>
          <w:color w:val="555555"/>
          <w:sz w:val="22"/>
          <w:szCs w:val="22"/>
        </w:rPr>
        <w:t>egrep</w:t>
      </w:r>
      <w:proofErr w:type="spellEnd"/>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nfs|SELinux</w:t>
      </w:r>
      <w:proofErr w:type="spellEnd"/>
      <w:r w:rsidRPr="006400C3">
        <w:rPr>
          <w:rFonts w:ascii="Trebuchet MS" w:hAnsi="Trebuchet MS"/>
          <w:color w:val="555555"/>
          <w:sz w:val="22"/>
          <w:szCs w:val="22"/>
        </w:rPr>
        <w:t>"</w:t>
      </w:r>
    </w:p>
    <w:p w14:paraId="684F7003"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SELinux</w:t>
      </w:r>
      <w:proofErr w:type="spellEnd"/>
      <w:r w:rsidRPr="006400C3">
        <w:rPr>
          <w:rFonts w:ascii="Trebuchet MS" w:hAnsi="Trebuchet MS"/>
          <w:color w:val="555555"/>
          <w:sz w:val="22"/>
          <w:szCs w:val="22"/>
        </w:rPr>
        <w:t xml:space="preserve"> </w:t>
      </w:r>
      <w:proofErr w:type="spellStart"/>
      <w:r w:rsidRPr="006400C3">
        <w:rPr>
          <w:rFonts w:ascii="Trebuchet MS" w:hAnsi="Trebuchet MS"/>
          <w:color w:val="555555"/>
          <w:sz w:val="22"/>
          <w:szCs w:val="22"/>
        </w:rPr>
        <w:t>boolean</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State  Default</w:t>
      </w:r>
      <w:proofErr w:type="gramEnd"/>
      <w:r w:rsidRPr="006400C3">
        <w:rPr>
          <w:rFonts w:ascii="Trebuchet MS" w:hAnsi="Trebuchet MS"/>
          <w:color w:val="555555"/>
          <w:sz w:val="22"/>
          <w:szCs w:val="22"/>
        </w:rPr>
        <w:t xml:space="preserve"> Description</w:t>
      </w:r>
    </w:p>
    <w:p w14:paraId="4A8913C8"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xen_use_nfs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xen to use </w:t>
      </w:r>
      <w:proofErr w:type="spellStart"/>
      <w:r w:rsidRPr="006400C3">
        <w:rPr>
          <w:rFonts w:ascii="Trebuchet MS" w:hAnsi="Trebuchet MS"/>
          <w:color w:val="555555"/>
          <w:sz w:val="22"/>
          <w:szCs w:val="22"/>
        </w:rPr>
        <w:t>nfs</w:t>
      </w:r>
      <w:proofErr w:type="spellEnd"/>
    </w:p>
    <w:p w14:paraId="07C8C0B1"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virt_use_nfs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virt</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3B950265"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mpd_use_nfs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mpd</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5E89AA17"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nfsd_anon_write</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nfsd</w:t>
      </w:r>
      <w:proofErr w:type="spellEnd"/>
      <w:r w:rsidRPr="006400C3">
        <w:rPr>
          <w:rFonts w:ascii="Trebuchet MS" w:hAnsi="Trebuchet MS"/>
          <w:color w:val="555555"/>
          <w:sz w:val="22"/>
          <w:szCs w:val="22"/>
        </w:rPr>
        <w:t xml:space="preserve"> to anon write</w:t>
      </w:r>
    </w:p>
    <w:p w14:paraId="624F268B"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ksmtuned_use_nfs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ksmtuned</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11869BCF"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git_system_use_nfs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git to system use </w:t>
      </w:r>
      <w:proofErr w:type="spellStart"/>
      <w:r w:rsidRPr="006400C3">
        <w:rPr>
          <w:rFonts w:ascii="Trebuchet MS" w:hAnsi="Trebuchet MS"/>
          <w:color w:val="555555"/>
          <w:sz w:val="22"/>
          <w:szCs w:val="22"/>
        </w:rPr>
        <w:t>nfs</w:t>
      </w:r>
      <w:proofErr w:type="spellEnd"/>
    </w:p>
    <w:p w14:paraId="74140A98"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virt_sandbox_use_nfs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virt</w:t>
      </w:r>
      <w:proofErr w:type="spellEnd"/>
      <w:r w:rsidRPr="006400C3">
        <w:rPr>
          <w:rFonts w:ascii="Trebuchet MS" w:hAnsi="Trebuchet MS"/>
          <w:color w:val="555555"/>
          <w:sz w:val="22"/>
          <w:szCs w:val="22"/>
        </w:rPr>
        <w:t xml:space="preserve"> to sandbox use </w:t>
      </w:r>
      <w:proofErr w:type="spellStart"/>
      <w:r w:rsidRPr="006400C3">
        <w:rPr>
          <w:rFonts w:ascii="Trebuchet MS" w:hAnsi="Trebuchet MS"/>
          <w:color w:val="555555"/>
          <w:sz w:val="22"/>
          <w:szCs w:val="22"/>
        </w:rPr>
        <w:t>nfs</w:t>
      </w:r>
      <w:proofErr w:type="spellEnd"/>
    </w:p>
    <w:p w14:paraId="3FE7647A"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logrotate_use_nfs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logrotate</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2B066E85"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git_cgi_use_nfs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git to </w:t>
      </w:r>
      <w:proofErr w:type="spellStart"/>
      <w:r w:rsidRPr="006400C3">
        <w:rPr>
          <w:rFonts w:ascii="Trebuchet MS" w:hAnsi="Trebuchet MS"/>
          <w:color w:val="555555"/>
          <w:sz w:val="22"/>
          <w:szCs w:val="22"/>
        </w:rPr>
        <w:t>cgi</w:t>
      </w:r>
      <w:proofErr w:type="spellEnd"/>
      <w:r w:rsidRPr="006400C3">
        <w:rPr>
          <w:rFonts w:ascii="Trebuchet MS" w:hAnsi="Trebuchet MS"/>
          <w:color w:val="555555"/>
          <w:sz w:val="22"/>
          <w:szCs w:val="22"/>
        </w:rPr>
        <w:t xml:space="preserve"> use </w:t>
      </w:r>
      <w:proofErr w:type="spellStart"/>
      <w:r w:rsidRPr="006400C3">
        <w:rPr>
          <w:rFonts w:ascii="Trebuchet MS" w:hAnsi="Trebuchet MS"/>
          <w:color w:val="555555"/>
          <w:sz w:val="22"/>
          <w:szCs w:val="22"/>
        </w:rPr>
        <w:t>nfs</w:t>
      </w:r>
      <w:proofErr w:type="spellEnd"/>
    </w:p>
    <w:p w14:paraId="30CAA1C2"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cobbler_use_nfs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on   ,  off)  Allow cobbler to use </w:t>
      </w:r>
      <w:proofErr w:type="spellStart"/>
      <w:r w:rsidRPr="006400C3">
        <w:rPr>
          <w:rFonts w:ascii="Trebuchet MS" w:hAnsi="Trebuchet MS"/>
          <w:color w:val="555555"/>
          <w:sz w:val="22"/>
          <w:szCs w:val="22"/>
        </w:rPr>
        <w:t>nfs</w:t>
      </w:r>
      <w:proofErr w:type="spellEnd"/>
    </w:p>
    <w:p w14:paraId="68AC6737"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httpd_use_nfs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httpd to use </w:t>
      </w:r>
      <w:proofErr w:type="spellStart"/>
      <w:r w:rsidRPr="006400C3">
        <w:rPr>
          <w:rFonts w:ascii="Trebuchet MS" w:hAnsi="Trebuchet MS"/>
          <w:color w:val="555555"/>
          <w:sz w:val="22"/>
          <w:szCs w:val="22"/>
        </w:rPr>
        <w:t>nfs</w:t>
      </w:r>
      <w:proofErr w:type="spellEnd"/>
    </w:p>
    <w:p w14:paraId="39009DB8"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sge_use_nfs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sge</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67AF7588"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ftpd_use_nfs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ftpd</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513CCC81"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sanlock_use_nfs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sanlock</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247E527F"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samba_share_nfs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samba to share </w:t>
      </w:r>
      <w:proofErr w:type="spellStart"/>
      <w:r w:rsidRPr="006400C3">
        <w:rPr>
          <w:rFonts w:ascii="Trebuchet MS" w:hAnsi="Trebuchet MS"/>
          <w:color w:val="555555"/>
          <w:sz w:val="22"/>
          <w:szCs w:val="22"/>
        </w:rPr>
        <w:t>nfs</w:t>
      </w:r>
      <w:proofErr w:type="spellEnd"/>
    </w:p>
    <w:p w14:paraId="1D2F9F9D"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openshift_use_nfs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openshift</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470B1CD5"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polipo_use_nfs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w:t>
      </w:r>
      <w:proofErr w:type="spellStart"/>
      <w:r w:rsidRPr="006400C3">
        <w:rPr>
          <w:rFonts w:ascii="Trebuchet MS" w:hAnsi="Trebuchet MS"/>
          <w:color w:val="555555"/>
          <w:sz w:val="22"/>
          <w:szCs w:val="22"/>
        </w:rPr>
        <w:t>polipo</w:t>
      </w:r>
      <w:proofErr w:type="spellEnd"/>
      <w:r w:rsidRPr="006400C3">
        <w:rPr>
          <w:rFonts w:ascii="Trebuchet MS" w:hAnsi="Trebuchet MS"/>
          <w:color w:val="555555"/>
          <w:sz w:val="22"/>
          <w:szCs w:val="22"/>
        </w:rPr>
        <w:t xml:space="preserve"> to use </w:t>
      </w:r>
      <w:proofErr w:type="spellStart"/>
      <w:r w:rsidRPr="006400C3">
        <w:rPr>
          <w:rFonts w:ascii="Trebuchet MS" w:hAnsi="Trebuchet MS"/>
          <w:color w:val="555555"/>
          <w:sz w:val="22"/>
          <w:szCs w:val="22"/>
        </w:rPr>
        <w:t>nfs</w:t>
      </w:r>
      <w:proofErr w:type="spellEnd"/>
    </w:p>
    <w:p w14:paraId="105DE635"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use_nfs_home_dirs</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off  ,  off)  Allow use to </w:t>
      </w:r>
      <w:proofErr w:type="spellStart"/>
      <w:r w:rsidRPr="006400C3">
        <w:rPr>
          <w:rFonts w:ascii="Trebuchet MS" w:hAnsi="Trebuchet MS"/>
          <w:color w:val="555555"/>
          <w:sz w:val="22"/>
          <w:szCs w:val="22"/>
        </w:rPr>
        <w:t>nfs</w:t>
      </w:r>
      <w:proofErr w:type="spellEnd"/>
      <w:r w:rsidRPr="006400C3">
        <w:rPr>
          <w:rFonts w:ascii="Trebuchet MS" w:hAnsi="Trebuchet MS"/>
          <w:color w:val="555555"/>
          <w:sz w:val="22"/>
          <w:szCs w:val="22"/>
        </w:rPr>
        <w:t xml:space="preserve"> home </w:t>
      </w:r>
      <w:proofErr w:type="spellStart"/>
      <w:r w:rsidRPr="006400C3">
        <w:rPr>
          <w:rFonts w:ascii="Trebuchet MS" w:hAnsi="Trebuchet MS"/>
          <w:color w:val="555555"/>
          <w:sz w:val="22"/>
          <w:szCs w:val="22"/>
        </w:rPr>
        <w:t>dirs</w:t>
      </w:r>
      <w:proofErr w:type="spellEnd"/>
    </w:p>
    <w:p w14:paraId="7D553606"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nfs_export_all_rw</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on   ,   on)  Allow </w:t>
      </w:r>
      <w:proofErr w:type="spellStart"/>
      <w:r w:rsidRPr="006400C3">
        <w:rPr>
          <w:rFonts w:ascii="Trebuchet MS" w:hAnsi="Trebuchet MS"/>
          <w:color w:val="555555"/>
          <w:sz w:val="22"/>
          <w:szCs w:val="22"/>
        </w:rPr>
        <w:t>nfs</w:t>
      </w:r>
      <w:proofErr w:type="spellEnd"/>
      <w:r w:rsidRPr="006400C3">
        <w:rPr>
          <w:rFonts w:ascii="Trebuchet MS" w:hAnsi="Trebuchet MS"/>
          <w:color w:val="555555"/>
          <w:sz w:val="22"/>
          <w:szCs w:val="22"/>
        </w:rPr>
        <w:t xml:space="preserve"> to export all </w:t>
      </w:r>
      <w:proofErr w:type="spellStart"/>
      <w:r w:rsidRPr="006400C3">
        <w:rPr>
          <w:rFonts w:ascii="Trebuchet MS" w:hAnsi="Trebuchet MS"/>
          <w:color w:val="555555"/>
          <w:sz w:val="22"/>
          <w:szCs w:val="22"/>
        </w:rPr>
        <w:t>rw</w:t>
      </w:r>
      <w:proofErr w:type="spellEnd"/>
    </w:p>
    <w:p w14:paraId="49067BEA" w14:textId="77777777" w:rsidR="006400C3" w:rsidRPr="006400C3" w:rsidRDefault="006400C3" w:rsidP="006400C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roofErr w:type="spellStart"/>
      <w:r w:rsidRPr="006400C3">
        <w:rPr>
          <w:rFonts w:ascii="Trebuchet MS" w:hAnsi="Trebuchet MS"/>
          <w:color w:val="555555"/>
          <w:sz w:val="22"/>
          <w:szCs w:val="22"/>
        </w:rPr>
        <w:t>nfs_export_all_ro</w:t>
      </w:r>
      <w:proofErr w:type="spellEnd"/>
      <w:r w:rsidRPr="006400C3">
        <w:rPr>
          <w:rFonts w:ascii="Trebuchet MS" w:hAnsi="Trebuchet MS"/>
          <w:color w:val="555555"/>
          <w:sz w:val="22"/>
          <w:szCs w:val="22"/>
        </w:rPr>
        <w:t xml:space="preserve">           </w:t>
      </w:r>
      <w:proofErr w:type="gramStart"/>
      <w:r w:rsidRPr="006400C3">
        <w:rPr>
          <w:rFonts w:ascii="Trebuchet MS" w:hAnsi="Trebuchet MS"/>
          <w:color w:val="555555"/>
          <w:sz w:val="22"/>
          <w:szCs w:val="22"/>
        </w:rPr>
        <w:t xml:space="preserve">   (</w:t>
      </w:r>
      <w:proofErr w:type="gramEnd"/>
      <w:r w:rsidRPr="006400C3">
        <w:rPr>
          <w:rFonts w:ascii="Trebuchet MS" w:hAnsi="Trebuchet MS"/>
          <w:color w:val="555555"/>
          <w:sz w:val="22"/>
          <w:szCs w:val="22"/>
        </w:rPr>
        <w:t xml:space="preserve">on   ,   on)  Allow </w:t>
      </w:r>
      <w:proofErr w:type="spellStart"/>
      <w:r w:rsidRPr="006400C3">
        <w:rPr>
          <w:rFonts w:ascii="Trebuchet MS" w:hAnsi="Trebuchet MS"/>
          <w:color w:val="555555"/>
          <w:sz w:val="22"/>
          <w:szCs w:val="22"/>
        </w:rPr>
        <w:t>nfs</w:t>
      </w:r>
      <w:proofErr w:type="spellEnd"/>
      <w:r w:rsidRPr="006400C3">
        <w:rPr>
          <w:rFonts w:ascii="Trebuchet MS" w:hAnsi="Trebuchet MS"/>
          <w:color w:val="555555"/>
          <w:sz w:val="22"/>
          <w:szCs w:val="22"/>
        </w:rPr>
        <w:t xml:space="preserve"> to export all </w:t>
      </w:r>
      <w:proofErr w:type="spellStart"/>
      <w:r w:rsidRPr="006400C3">
        <w:rPr>
          <w:rFonts w:ascii="Trebuchet MS" w:hAnsi="Trebuchet MS"/>
          <w:color w:val="555555"/>
          <w:sz w:val="22"/>
          <w:szCs w:val="22"/>
        </w:rPr>
        <w:t>ro</w:t>
      </w:r>
      <w:proofErr w:type="spellEnd"/>
    </w:p>
    <w:p w14:paraId="18CCA40A" w14:textId="77777777" w:rsidR="006400C3" w:rsidRPr="006400C3" w:rsidRDefault="006400C3" w:rsidP="006400C3">
      <w:pPr>
        <w:pStyle w:val="Heading2"/>
        <w:shd w:val="clear" w:color="auto" w:fill="FFFFFF"/>
        <w:spacing w:before="180" w:after="180" w:line="240" w:lineRule="atLeast"/>
        <w:textAlignment w:val="baseline"/>
        <w:rPr>
          <w:rFonts w:ascii="Trebuchet MS" w:hAnsi="Trebuchet MS" w:cs="Arial"/>
          <w:b/>
          <w:color w:val="555555"/>
          <w:sz w:val="22"/>
          <w:szCs w:val="22"/>
        </w:rPr>
      </w:pPr>
      <w:r w:rsidRPr="006400C3">
        <w:rPr>
          <w:rFonts w:ascii="Trebuchet MS" w:hAnsi="Trebuchet MS" w:cs="Arial"/>
          <w:b/>
          <w:color w:val="555555"/>
          <w:sz w:val="22"/>
          <w:szCs w:val="22"/>
        </w:rPr>
        <w:t>Additional Resources</w:t>
      </w:r>
    </w:p>
    <w:p w14:paraId="7DBDD9EA" w14:textId="77777777" w:rsidR="006400C3" w:rsidRDefault="006400C3" w:rsidP="006400C3">
      <w:pPr>
        <w:pStyle w:val="NormalWeb"/>
        <w:shd w:val="clear" w:color="auto" w:fill="FFFFFF"/>
        <w:spacing w:before="0" w:beforeAutospacing="0" w:after="0" w:afterAutospacing="0"/>
        <w:textAlignment w:val="baseline"/>
        <w:rPr>
          <w:rFonts w:ascii="Arial" w:hAnsi="Arial" w:cs="Arial"/>
          <w:color w:val="555555"/>
          <w:sz w:val="21"/>
          <w:szCs w:val="21"/>
        </w:rPr>
      </w:pPr>
      <w:r w:rsidRPr="006400C3">
        <w:rPr>
          <w:rFonts w:ascii="Trebuchet MS" w:hAnsi="Trebuchet MS" w:cs="Arial"/>
          <w:color w:val="555555"/>
          <w:sz w:val="22"/>
          <w:szCs w:val="22"/>
        </w:rPr>
        <w:t>You can also watch this video from </w:t>
      </w:r>
      <w:hyperlink r:id="rId44" w:history="1">
        <w:r w:rsidRPr="006400C3">
          <w:rPr>
            <w:rStyle w:val="Hyperlink"/>
            <w:rFonts w:ascii="Trebuchet MS" w:eastAsiaTheme="majorEastAsia" w:hAnsi="Trebuchet MS" w:cs="Arial"/>
            <w:color w:val="0066CC"/>
            <w:sz w:val="22"/>
            <w:szCs w:val="22"/>
            <w:bdr w:val="none" w:sz="0" w:space="0" w:color="auto" w:frame="1"/>
          </w:rPr>
          <w:t xml:space="preserve">Sander van </w:t>
        </w:r>
        <w:proofErr w:type="spellStart"/>
        <w:r w:rsidRPr="006400C3">
          <w:rPr>
            <w:rStyle w:val="Hyperlink"/>
            <w:rFonts w:ascii="Trebuchet MS" w:eastAsiaTheme="majorEastAsia" w:hAnsi="Trebuchet MS" w:cs="Arial"/>
            <w:color w:val="0066CC"/>
            <w:sz w:val="22"/>
            <w:szCs w:val="22"/>
            <w:bdr w:val="none" w:sz="0" w:space="0" w:color="auto" w:frame="1"/>
          </w:rPr>
          <w:t>Vugt</w:t>
        </w:r>
        <w:proofErr w:type="spellEnd"/>
      </w:hyperlink>
      <w:r w:rsidRPr="006400C3">
        <w:rPr>
          <w:rFonts w:ascii="Trebuchet MS" w:hAnsi="Trebuchet MS" w:cs="Arial"/>
          <w:color w:val="555555"/>
          <w:sz w:val="22"/>
          <w:szCs w:val="22"/>
        </w:rPr>
        <w:t> about </w:t>
      </w:r>
      <w:hyperlink r:id="rId45" w:history="1">
        <w:r w:rsidRPr="006400C3">
          <w:rPr>
            <w:rStyle w:val="Hyperlink"/>
            <w:rFonts w:ascii="Trebuchet MS" w:eastAsiaTheme="majorEastAsia" w:hAnsi="Trebuchet MS" w:cs="Arial"/>
            <w:color w:val="0066CC"/>
            <w:sz w:val="22"/>
            <w:szCs w:val="22"/>
            <w:bdr w:val="none" w:sz="0" w:space="0" w:color="auto" w:frame="1"/>
          </w:rPr>
          <w:t xml:space="preserve">Understanding </w:t>
        </w:r>
        <w:proofErr w:type="spellStart"/>
        <w:r w:rsidRPr="006400C3">
          <w:rPr>
            <w:rStyle w:val="Hyperlink"/>
            <w:rFonts w:ascii="Trebuchet MS" w:eastAsiaTheme="majorEastAsia" w:hAnsi="Trebuchet MS" w:cs="Arial"/>
            <w:color w:val="0066CC"/>
            <w:sz w:val="22"/>
            <w:szCs w:val="22"/>
            <w:bdr w:val="none" w:sz="0" w:space="0" w:color="auto" w:frame="1"/>
          </w:rPr>
          <w:t>SELinux</w:t>
        </w:r>
        <w:proofErr w:type="spellEnd"/>
        <w:r w:rsidRPr="006400C3">
          <w:rPr>
            <w:rStyle w:val="Hyperlink"/>
            <w:rFonts w:ascii="Trebuchet MS" w:eastAsiaTheme="majorEastAsia" w:hAnsi="Trebuchet MS" w:cs="Arial"/>
            <w:color w:val="0066CC"/>
            <w:sz w:val="22"/>
            <w:szCs w:val="22"/>
            <w:bdr w:val="none" w:sz="0" w:space="0" w:color="auto" w:frame="1"/>
          </w:rPr>
          <w:t xml:space="preserve"> Booleans (10min/2014)</w:t>
        </w:r>
      </w:hyperlink>
      <w:r>
        <w:rPr>
          <w:rFonts w:ascii="Arial" w:hAnsi="Arial" w:cs="Arial"/>
          <w:color w:val="555555"/>
          <w:sz w:val="21"/>
          <w:szCs w:val="21"/>
        </w:rPr>
        <w:t>.</w:t>
      </w:r>
    </w:p>
    <w:p w14:paraId="16668685" w14:textId="77777777" w:rsidR="00767503" w:rsidRPr="00767503" w:rsidRDefault="00767503" w:rsidP="00767503">
      <w:pPr>
        <w:pStyle w:val="ListParagraph"/>
        <w:numPr>
          <w:ilvl w:val="0"/>
          <w:numId w:val="3"/>
        </w:numPr>
        <w:spacing w:before="100" w:beforeAutospacing="1" w:after="100" w:afterAutospacing="1" w:line="276" w:lineRule="auto"/>
        <w:rPr>
          <w:rFonts w:ascii="Trebuchet MS" w:eastAsia="Times New Roman" w:hAnsi="Trebuchet MS" w:cs="Times New Roman"/>
          <w:b/>
          <w:sz w:val="24"/>
          <w:szCs w:val="24"/>
        </w:rPr>
      </w:pPr>
      <w:r w:rsidRPr="00767503">
        <w:rPr>
          <w:rFonts w:ascii="Trebuchet MS" w:eastAsia="Times New Roman" w:hAnsi="Trebuchet MS" w:cs="Times New Roman"/>
          <w:b/>
          <w:sz w:val="24"/>
          <w:szCs w:val="24"/>
        </w:rPr>
        <w:lastRenderedPageBreak/>
        <w:t xml:space="preserve">Diagnose and address routine </w:t>
      </w:r>
      <w:proofErr w:type="spellStart"/>
      <w:r w:rsidRPr="00767503">
        <w:rPr>
          <w:rFonts w:ascii="Trebuchet MS" w:eastAsia="Times New Roman" w:hAnsi="Trebuchet MS" w:cs="Times New Roman"/>
          <w:b/>
          <w:sz w:val="24"/>
          <w:szCs w:val="24"/>
        </w:rPr>
        <w:t>SELinux</w:t>
      </w:r>
      <w:proofErr w:type="spellEnd"/>
      <w:r w:rsidRPr="00767503">
        <w:rPr>
          <w:rFonts w:ascii="Trebuchet MS" w:eastAsia="Times New Roman" w:hAnsi="Trebuchet MS" w:cs="Times New Roman"/>
          <w:b/>
          <w:sz w:val="24"/>
          <w:szCs w:val="24"/>
        </w:rPr>
        <w:t xml:space="preserve"> policy violations</w:t>
      </w:r>
    </w:p>
    <w:p w14:paraId="4BBE4C00" w14:textId="275312B5" w:rsidR="00767503" w:rsidRPr="00767503" w:rsidRDefault="00767503" w:rsidP="00767503">
      <w:pPr>
        <w:pStyle w:val="Heading2"/>
        <w:shd w:val="clear" w:color="auto" w:fill="FFFFFF"/>
        <w:spacing w:before="180" w:after="180" w:line="240" w:lineRule="atLeast"/>
        <w:textAlignment w:val="baseline"/>
        <w:rPr>
          <w:rFonts w:ascii="Trebuchet MS" w:hAnsi="Trebuchet MS" w:cs="Arial"/>
          <w:b/>
          <w:color w:val="555555"/>
          <w:sz w:val="22"/>
          <w:szCs w:val="22"/>
        </w:rPr>
      </w:pPr>
      <w:r w:rsidRPr="00767503">
        <w:rPr>
          <w:rFonts w:ascii="Trebuchet MS" w:hAnsi="Trebuchet MS" w:cs="Arial"/>
          <w:b/>
          <w:color w:val="555555"/>
          <w:sz w:val="22"/>
          <w:szCs w:val="22"/>
        </w:rPr>
        <w:t>Introduction</w:t>
      </w:r>
    </w:p>
    <w:p w14:paraId="5E766C2C" w14:textId="77777777"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In </w:t>
      </w:r>
      <w:r w:rsidRPr="00767503">
        <w:rPr>
          <w:rStyle w:val="Strong"/>
          <w:rFonts w:ascii="Trebuchet MS" w:eastAsiaTheme="majorEastAsia" w:hAnsi="Trebuchet MS" w:cs="Arial"/>
          <w:color w:val="555555"/>
          <w:sz w:val="22"/>
          <w:szCs w:val="22"/>
          <w:bdr w:val="none" w:sz="0" w:space="0" w:color="auto" w:frame="1"/>
        </w:rPr>
        <w:t>RHEL 7</w:t>
      </w:r>
      <w:r w:rsidRPr="00767503">
        <w:rPr>
          <w:rFonts w:ascii="Trebuchet MS" w:hAnsi="Trebuchet MS" w:cs="Arial"/>
          <w:color w:val="555555"/>
          <w:sz w:val="22"/>
          <w:szCs w:val="22"/>
        </w:rPr>
        <w:t>, each package doesn’t store its own </w:t>
      </w:r>
      <w:proofErr w:type="spellStart"/>
      <w:r w:rsidRPr="00767503">
        <w:rPr>
          <w:rStyle w:val="Strong"/>
          <w:rFonts w:ascii="Trebuchet MS" w:eastAsiaTheme="majorEastAsia" w:hAnsi="Trebuchet MS" w:cs="Arial"/>
          <w:color w:val="555555"/>
          <w:sz w:val="22"/>
          <w:szCs w:val="22"/>
          <w:bdr w:val="none" w:sz="0" w:space="0" w:color="auto" w:frame="1"/>
        </w:rPr>
        <w:t>SELinux</w:t>
      </w:r>
      <w:proofErr w:type="spellEnd"/>
      <w:r w:rsidRPr="00767503">
        <w:rPr>
          <w:rFonts w:ascii="Trebuchet MS" w:hAnsi="Trebuchet MS" w:cs="Arial"/>
          <w:color w:val="555555"/>
          <w:sz w:val="22"/>
          <w:szCs w:val="22"/>
        </w:rPr>
        <w:t> policy. The </w:t>
      </w:r>
      <w:proofErr w:type="spellStart"/>
      <w:r w:rsidRPr="00767503">
        <w:rPr>
          <w:rStyle w:val="Strong"/>
          <w:rFonts w:ascii="Trebuchet MS" w:eastAsiaTheme="majorEastAsia" w:hAnsi="Trebuchet MS" w:cs="Arial"/>
          <w:color w:val="555555"/>
          <w:sz w:val="22"/>
          <w:szCs w:val="22"/>
          <w:bdr w:val="none" w:sz="0" w:space="0" w:color="auto" w:frame="1"/>
        </w:rPr>
        <w:t>SELinux</w:t>
      </w:r>
      <w:proofErr w:type="spellEnd"/>
      <w:r w:rsidRPr="00767503">
        <w:rPr>
          <w:rFonts w:ascii="Trebuchet MS" w:hAnsi="Trebuchet MS" w:cs="Arial"/>
          <w:color w:val="555555"/>
          <w:sz w:val="22"/>
          <w:szCs w:val="22"/>
        </w:rPr>
        <w:t> policy is stored in one and only one package called </w:t>
      </w:r>
      <w:proofErr w:type="spellStart"/>
      <w:r w:rsidRPr="00767503">
        <w:rPr>
          <w:rStyle w:val="Strong"/>
          <w:rFonts w:ascii="Trebuchet MS" w:eastAsiaTheme="majorEastAsia" w:hAnsi="Trebuchet MS" w:cs="Arial"/>
          <w:color w:val="555555"/>
          <w:sz w:val="22"/>
          <w:szCs w:val="22"/>
          <w:bdr w:val="none" w:sz="0" w:space="0" w:color="auto" w:frame="1"/>
        </w:rPr>
        <w:t>selinux</w:t>
      </w:r>
      <w:proofErr w:type="spellEnd"/>
      <w:r w:rsidRPr="00767503">
        <w:rPr>
          <w:rStyle w:val="Strong"/>
          <w:rFonts w:ascii="Trebuchet MS" w:eastAsiaTheme="majorEastAsia" w:hAnsi="Trebuchet MS" w:cs="Arial"/>
          <w:color w:val="555555"/>
          <w:sz w:val="22"/>
          <w:szCs w:val="22"/>
          <w:bdr w:val="none" w:sz="0" w:space="0" w:color="auto" w:frame="1"/>
        </w:rPr>
        <w:t>-policy-targeted</w:t>
      </w:r>
      <w:r w:rsidRPr="00767503">
        <w:rPr>
          <w:rFonts w:ascii="Trebuchet MS" w:hAnsi="Trebuchet MS" w:cs="Arial"/>
          <w:color w:val="555555"/>
          <w:sz w:val="22"/>
          <w:szCs w:val="22"/>
        </w:rPr>
        <w:t>.</w:t>
      </w:r>
    </w:p>
    <w:p w14:paraId="0020BB77" w14:textId="77777777"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When a policy has been written for a given process and </w:t>
      </w:r>
      <w:proofErr w:type="spellStart"/>
      <w:r w:rsidRPr="00767503">
        <w:rPr>
          <w:rStyle w:val="Strong"/>
          <w:rFonts w:ascii="Trebuchet MS" w:eastAsiaTheme="majorEastAsia" w:hAnsi="Trebuchet MS" w:cs="Arial"/>
          <w:color w:val="555555"/>
          <w:sz w:val="22"/>
          <w:szCs w:val="22"/>
          <w:bdr w:val="none" w:sz="0" w:space="0" w:color="auto" w:frame="1"/>
        </w:rPr>
        <w:t>SELinux</w:t>
      </w:r>
      <w:proofErr w:type="spellEnd"/>
      <w:r w:rsidRPr="00767503">
        <w:rPr>
          <w:rFonts w:ascii="Trebuchet MS" w:hAnsi="Trebuchet MS" w:cs="Arial"/>
          <w:color w:val="555555"/>
          <w:sz w:val="22"/>
          <w:szCs w:val="22"/>
        </w:rPr>
        <w:t> is in </w:t>
      </w:r>
      <w:r w:rsidRPr="00767503">
        <w:rPr>
          <w:rStyle w:val="Strong"/>
          <w:rFonts w:ascii="Trebuchet MS" w:eastAsiaTheme="majorEastAsia" w:hAnsi="Trebuchet MS" w:cs="Arial"/>
          <w:color w:val="555555"/>
          <w:sz w:val="22"/>
          <w:szCs w:val="22"/>
          <w:bdr w:val="none" w:sz="0" w:space="0" w:color="auto" w:frame="1"/>
        </w:rPr>
        <w:t>Permissive</w:t>
      </w:r>
      <w:r w:rsidRPr="00767503">
        <w:rPr>
          <w:rFonts w:ascii="Trebuchet MS" w:hAnsi="Trebuchet MS" w:cs="Arial"/>
          <w:color w:val="555555"/>
          <w:sz w:val="22"/>
          <w:szCs w:val="22"/>
        </w:rPr>
        <w:t> or </w:t>
      </w:r>
      <w:proofErr w:type="spellStart"/>
      <w:r w:rsidRPr="00767503">
        <w:rPr>
          <w:rStyle w:val="Strong"/>
          <w:rFonts w:ascii="Trebuchet MS" w:eastAsiaTheme="majorEastAsia" w:hAnsi="Trebuchet MS" w:cs="Arial"/>
          <w:color w:val="555555"/>
          <w:sz w:val="22"/>
          <w:szCs w:val="22"/>
          <w:bdr w:val="none" w:sz="0" w:space="0" w:color="auto" w:frame="1"/>
        </w:rPr>
        <w:t>Enforcing</w:t>
      </w:r>
      <w:r w:rsidRPr="00767503">
        <w:rPr>
          <w:rFonts w:ascii="Trebuchet MS" w:hAnsi="Trebuchet MS" w:cs="Arial"/>
          <w:color w:val="555555"/>
          <w:sz w:val="22"/>
          <w:szCs w:val="22"/>
        </w:rPr>
        <w:t>mode</w:t>
      </w:r>
      <w:proofErr w:type="spellEnd"/>
      <w:r w:rsidRPr="00767503">
        <w:rPr>
          <w:rFonts w:ascii="Trebuchet MS" w:hAnsi="Trebuchet MS" w:cs="Arial"/>
          <w:color w:val="555555"/>
          <w:sz w:val="22"/>
          <w:szCs w:val="22"/>
        </w:rPr>
        <w:t>, all action not allowed by the </w:t>
      </w:r>
      <w:proofErr w:type="spellStart"/>
      <w:r w:rsidRPr="00767503">
        <w:rPr>
          <w:rStyle w:val="Strong"/>
          <w:rFonts w:ascii="Trebuchet MS" w:eastAsiaTheme="majorEastAsia" w:hAnsi="Trebuchet MS" w:cs="Arial"/>
          <w:color w:val="555555"/>
          <w:sz w:val="22"/>
          <w:szCs w:val="22"/>
          <w:bdr w:val="none" w:sz="0" w:space="0" w:color="auto" w:frame="1"/>
        </w:rPr>
        <w:t>SELinux</w:t>
      </w:r>
      <w:proofErr w:type="spellEnd"/>
      <w:r w:rsidRPr="00767503">
        <w:rPr>
          <w:rFonts w:ascii="Trebuchet MS" w:hAnsi="Trebuchet MS" w:cs="Arial"/>
          <w:color w:val="555555"/>
          <w:sz w:val="22"/>
          <w:szCs w:val="22"/>
        </w:rPr>
        <w:t> policy will trigger a violation.</w:t>
      </w:r>
    </w:p>
    <w:p w14:paraId="02C471CA" w14:textId="77777777"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The following procedure will give you some details about any </w:t>
      </w:r>
      <w:proofErr w:type="spellStart"/>
      <w:r w:rsidRPr="00767503">
        <w:rPr>
          <w:rStyle w:val="Strong"/>
          <w:rFonts w:ascii="Trebuchet MS" w:eastAsiaTheme="majorEastAsia" w:hAnsi="Trebuchet MS" w:cs="Arial"/>
          <w:color w:val="555555"/>
          <w:sz w:val="22"/>
          <w:szCs w:val="22"/>
          <w:bdr w:val="none" w:sz="0" w:space="0" w:color="auto" w:frame="1"/>
        </w:rPr>
        <w:t>SELinux</w:t>
      </w:r>
      <w:proofErr w:type="spellEnd"/>
      <w:r w:rsidRPr="00767503">
        <w:rPr>
          <w:rFonts w:ascii="Trebuchet MS" w:hAnsi="Trebuchet MS" w:cs="Arial"/>
          <w:color w:val="555555"/>
          <w:sz w:val="22"/>
          <w:szCs w:val="22"/>
        </w:rPr>
        <w:t> policy violation.</w:t>
      </w:r>
    </w:p>
    <w:p w14:paraId="454E16A5" w14:textId="77777777" w:rsidR="00767503" w:rsidRPr="00767503" w:rsidRDefault="00767503" w:rsidP="00767503">
      <w:pPr>
        <w:pStyle w:val="Heading2"/>
        <w:shd w:val="clear" w:color="auto" w:fill="FFFFFF"/>
        <w:spacing w:before="180" w:after="180" w:line="240" w:lineRule="atLeast"/>
        <w:textAlignment w:val="baseline"/>
        <w:rPr>
          <w:rFonts w:ascii="Trebuchet MS" w:hAnsi="Trebuchet MS" w:cs="Arial"/>
          <w:b/>
          <w:color w:val="555555"/>
          <w:sz w:val="22"/>
          <w:szCs w:val="22"/>
        </w:rPr>
      </w:pPr>
      <w:r w:rsidRPr="00767503">
        <w:rPr>
          <w:rFonts w:ascii="Trebuchet MS" w:hAnsi="Trebuchet MS" w:cs="Arial"/>
          <w:b/>
          <w:color w:val="555555"/>
          <w:sz w:val="22"/>
          <w:szCs w:val="22"/>
        </w:rPr>
        <w:t>Main Procedure</w:t>
      </w:r>
    </w:p>
    <w:p w14:paraId="5FC78BFF" w14:textId="77777777"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Install the </w:t>
      </w:r>
      <w:proofErr w:type="spellStart"/>
      <w:r w:rsidRPr="00767503">
        <w:rPr>
          <w:rStyle w:val="Strong"/>
          <w:rFonts w:ascii="Trebuchet MS" w:eastAsiaTheme="majorEastAsia" w:hAnsi="Trebuchet MS" w:cs="Arial"/>
          <w:color w:val="555555"/>
          <w:sz w:val="22"/>
          <w:szCs w:val="22"/>
          <w:bdr w:val="none" w:sz="0" w:space="0" w:color="auto" w:frame="1"/>
        </w:rPr>
        <w:t>setroubleshoot</w:t>
      </w:r>
      <w:proofErr w:type="spellEnd"/>
      <w:r w:rsidRPr="00767503">
        <w:rPr>
          <w:rStyle w:val="Strong"/>
          <w:rFonts w:ascii="Trebuchet MS" w:eastAsiaTheme="majorEastAsia" w:hAnsi="Trebuchet MS" w:cs="Arial"/>
          <w:color w:val="555555"/>
          <w:sz w:val="22"/>
          <w:szCs w:val="22"/>
          <w:bdr w:val="none" w:sz="0" w:space="0" w:color="auto" w:frame="1"/>
        </w:rPr>
        <w:t>-server</w:t>
      </w:r>
      <w:r w:rsidRPr="00767503">
        <w:rPr>
          <w:rFonts w:ascii="Trebuchet MS" w:hAnsi="Trebuchet MS" w:cs="Arial"/>
          <w:color w:val="555555"/>
          <w:sz w:val="22"/>
          <w:szCs w:val="22"/>
        </w:rPr>
        <w:t> package:</w:t>
      </w:r>
    </w:p>
    <w:p w14:paraId="0552AE46"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yum install -y </w:t>
      </w:r>
      <w:proofErr w:type="spellStart"/>
      <w:r w:rsidRPr="00767503">
        <w:rPr>
          <w:rFonts w:ascii="Trebuchet MS" w:hAnsi="Trebuchet MS"/>
          <w:color w:val="555555"/>
          <w:sz w:val="22"/>
          <w:szCs w:val="22"/>
        </w:rPr>
        <w:t>setroubleshoot</w:t>
      </w:r>
      <w:proofErr w:type="spellEnd"/>
      <w:r w:rsidRPr="00767503">
        <w:rPr>
          <w:rFonts w:ascii="Trebuchet MS" w:hAnsi="Trebuchet MS"/>
          <w:color w:val="555555"/>
          <w:sz w:val="22"/>
          <w:szCs w:val="22"/>
        </w:rPr>
        <w:t>-server</w:t>
      </w:r>
    </w:p>
    <w:p w14:paraId="4FF477D7" w14:textId="77777777"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Note: In fact, it’s the </w:t>
      </w:r>
      <w:proofErr w:type="spellStart"/>
      <w:r w:rsidRPr="00767503">
        <w:rPr>
          <w:rStyle w:val="Strong"/>
          <w:rFonts w:ascii="Trebuchet MS" w:eastAsiaTheme="majorEastAsia" w:hAnsi="Trebuchet MS" w:cs="Arial"/>
          <w:color w:val="555555"/>
          <w:sz w:val="22"/>
          <w:szCs w:val="22"/>
          <w:bdr w:val="none" w:sz="0" w:space="0" w:color="auto" w:frame="1"/>
        </w:rPr>
        <w:t>policycoreutils</w:t>
      </w:r>
      <w:proofErr w:type="spellEnd"/>
      <w:r w:rsidRPr="00767503">
        <w:rPr>
          <w:rStyle w:val="Strong"/>
          <w:rFonts w:ascii="Trebuchet MS" w:eastAsiaTheme="majorEastAsia" w:hAnsi="Trebuchet MS" w:cs="Arial"/>
          <w:color w:val="555555"/>
          <w:sz w:val="22"/>
          <w:szCs w:val="22"/>
          <w:bdr w:val="none" w:sz="0" w:space="0" w:color="auto" w:frame="1"/>
        </w:rPr>
        <w:t>-python</w:t>
      </w:r>
      <w:r w:rsidRPr="00767503">
        <w:rPr>
          <w:rFonts w:ascii="Trebuchet MS" w:hAnsi="Trebuchet MS" w:cs="Arial"/>
          <w:color w:val="555555"/>
          <w:sz w:val="22"/>
          <w:szCs w:val="22"/>
        </w:rPr>
        <w:t> package that really contains the </w:t>
      </w:r>
      <w:proofErr w:type="spellStart"/>
      <w:r w:rsidRPr="00767503">
        <w:rPr>
          <w:rStyle w:val="Strong"/>
          <w:rFonts w:ascii="Trebuchet MS" w:eastAsiaTheme="majorEastAsia" w:hAnsi="Trebuchet MS" w:cs="Arial"/>
          <w:color w:val="555555"/>
          <w:sz w:val="22"/>
          <w:szCs w:val="22"/>
          <w:bdr w:val="none" w:sz="0" w:space="0" w:color="auto" w:frame="1"/>
        </w:rPr>
        <w:t>semanage</w:t>
      </w:r>
      <w:r w:rsidRPr="00767503">
        <w:rPr>
          <w:rFonts w:ascii="Trebuchet MS" w:hAnsi="Trebuchet MS" w:cs="Arial"/>
          <w:color w:val="555555"/>
          <w:sz w:val="22"/>
          <w:szCs w:val="22"/>
        </w:rPr>
        <w:t>command</w:t>
      </w:r>
      <w:proofErr w:type="spellEnd"/>
      <w:r w:rsidRPr="00767503">
        <w:rPr>
          <w:rFonts w:ascii="Trebuchet MS" w:hAnsi="Trebuchet MS" w:cs="Arial"/>
          <w:color w:val="555555"/>
          <w:sz w:val="22"/>
          <w:szCs w:val="22"/>
        </w:rPr>
        <w:t>. However, I have always found the </w:t>
      </w:r>
      <w:proofErr w:type="spellStart"/>
      <w:r w:rsidRPr="00767503">
        <w:rPr>
          <w:rStyle w:val="Strong"/>
          <w:rFonts w:ascii="Trebuchet MS" w:eastAsiaTheme="majorEastAsia" w:hAnsi="Trebuchet MS" w:cs="Arial"/>
          <w:color w:val="555555"/>
          <w:sz w:val="22"/>
          <w:szCs w:val="22"/>
          <w:bdr w:val="none" w:sz="0" w:space="0" w:color="auto" w:frame="1"/>
        </w:rPr>
        <w:t>setroubleshoot</w:t>
      </w:r>
      <w:proofErr w:type="spellEnd"/>
      <w:r w:rsidRPr="00767503">
        <w:rPr>
          <w:rStyle w:val="Strong"/>
          <w:rFonts w:ascii="Trebuchet MS" w:eastAsiaTheme="majorEastAsia" w:hAnsi="Trebuchet MS" w:cs="Arial"/>
          <w:color w:val="555555"/>
          <w:sz w:val="22"/>
          <w:szCs w:val="22"/>
          <w:bdr w:val="none" w:sz="0" w:space="0" w:color="auto" w:frame="1"/>
        </w:rPr>
        <w:t>-server</w:t>
      </w:r>
      <w:r w:rsidRPr="00767503">
        <w:rPr>
          <w:rFonts w:ascii="Trebuchet MS" w:hAnsi="Trebuchet MS" w:cs="Arial"/>
          <w:color w:val="555555"/>
          <w:sz w:val="22"/>
          <w:szCs w:val="22"/>
        </w:rPr>
        <w:t> package name, that contains the </w:t>
      </w:r>
      <w:proofErr w:type="spellStart"/>
      <w:r w:rsidRPr="00767503">
        <w:rPr>
          <w:rStyle w:val="Strong"/>
          <w:rFonts w:ascii="Trebuchet MS" w:eastAsiaTheme="majorEastAsia" w:hAnsi="Trebuchet MS" w:cs="Arial"/>
          <w:color w:val="555555"/>
          <w:sz w:val="22"/>
          <w:szCs w:val="22"/>
          <w:bdr w:val="none" w:sz="0" w:space="0" w:color="auto" w:frame="1"/>
        </w:rPr>
        <w:t>policycoreutils</w:t>
      </w:r>
      <w:proofErr w:type="spellEnd"/>
      <w:r w:rsidRPr="00767503">
        <w:rPr>
          <w:rStyle w:val="Strong"/>
          <w:rFonts w:ascii="Trebuchet MS" w:eastAsiaTheme="majorEastAsia" w:hAnsi="Trebuchet MS" w:cs="Arial"/>
          <w:color w:val="555555"/>
          <w:sz w:val="22"/>
          <w:szCs w:val="22"/>
          <w:bdr w:val="none" w:sz="0" w:space="0" w:color="auto" w:frame="1"/>
        </w:rPr>
        <w:t>-python</w:t>
      </w:r>
      <w:r w:rsidRPr="00767503">
        <w:rPr>
          <w:rFonts w:ascii="Trebuchet MS" w:hAnsi="Trebuchet MS" w:cs="Arial"/>
          <w:color w:val="555555"/>
          <w:sz w:val="22"/>
          <w:szCs w:val="22"/>
        </w:rPr>
        <w:t> package itself, easier to remember!</w:t>
      </w:r>
    </w:p>
    <w:p w14:paraId="609AC6F7" w14:textId="77777777" w:rsid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70A646B9" w14:textId="5F913493"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Display the </w:t>
      </w:r>
      <w:proofErr w:type="spellStart"/>
      <w:r w:rsidRPr="00767503">
        <w:rPr>
          <w:rStyle w:val="Strong"/>
          <w:rFonts w:ascii="Trebuchet MS" w:eastAsiaTheme="majorEastAsia" w:hAnsi="Trebuchet MS" w:cs="Arial"/>
          <w:color w:val="555555"/>
          <w:sz w:val="22"/>
          <w:szCs w:val="22"/>
          <w:bdr w:val="none" w:sz="0" w:space="0" w:color="auto" w:frame="1"/>
        </w:rPr>
        <w:t>SELinux</w:t>
      </w:r>
      <w:proofErr w:type="spellEnd"/>
      <w:r w:rsidRPr="00767503">
        <w:rPr>
          <w:rFonts w:ascii="Trebuchet MS" w:hAnsi="Trebuchet MS" w:cs="Arial"/>
          <w:color w:val="555555"/>
          <w:sz w:val="22"/>
          <w:szCs w:val="22"/>
        </w:rPr>
        <w:t> policy violations:</w:t>
      </w:r>
    </w:p>
    <w:p w14:paraId="35F41C52"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w:t>
      </w:r>
      <w:proofErr w:type="spellStart"/>
      <w:r w:rsidRPr="00767503">
        <w:rPr>
          <w:rFonts w:ascii="Trebuchet MS" w:hAnsi="Trebuchet MS"/>
          <w:color w:val="555555"/>
          <w:sz w:val="22"/>
          <w:szCs w:val="22"/>
        </w:rPr>
        <w:t>sealert</w:t>
      </w:r>
      <w:proofErr w:type="spellEnd"/>
      <w:r w:rsidRPr="00767503">
        <w:rPr>
          <w:rFonts w:ascii="Trebuchet MS" w:hAnsi="Trebuchet MS"/>
          <w:color w:val="555555"/>
          <w:sz w:val="22"/>
          <w:szCs w:val="22"/>
        </w:rPr>
        <w:t xml:space="preserve"> -a /var/log/audit/audit.log</w:t>
      </w:r>
    </w:p>
    <w:p w14:paraId="70EF4C07" w14:textId="77777777"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In addition, when an </w:t>
      </w:r>
      <w:r w:rsidRPr="00767503">
        <w:rPr>
          <w:rStyle w:val="Strong"/>
          <w:rFonts w:ascii="Trebuchet MS" w:eastAsiaTheme="majorEastAsia" w:hAnsi="Trebuchet MS" w:cs="Arial"/>
          <w:color w:val="555555"/>
          <w:sz w:val="22"/>
          <w:szCs w:val="22"/>
          <w:bdr w:val="none" w:sz="0" w:space="0" w:color="auto" w:frame="1"/>
        </w:rPr>
        <w:t>AVC</w:t>
      </w:r>
      <w:r w:rsidRPr="00767503">
        <w:rPr>
          <w:rFonts w:ascii="Trebuchet MS" w:hAnsi="Trebuchet MS" w:cs="Arial"/>
          <w:color w:val="555555"/>
          <w:sz w:val="22"/>
          <w:szCs w:val="22"/>
        </w:rPr>
        <w:t> (</w:t>
      </w:r>
      <w:r w:rsidRPr="00767503">
        <w:rPr>
          <w:rStyle w:val="Strong"/>
          <w:rFonts w:ascii="Trebuchet MS" w:eastAsiaTheme="majorEastAsia" w:hAnsi="Trebuchet MS" w:cs="Arial"/>
          <w:color w:val="555555"/>
          <w:sz w:val="22"/>
          <w:szCs w:val="22"/>
          <w:bdr w:val="none" w:sz="0" w:space="0" w:color="auto" w:frame="1"/>
        </w:rPr>
        <w:t>A</w:t>
      </w:r>
      <w:r w:rsidRPr="00767503">
        <w:rPr>
          <w:rFonts w:ascii="Trebuchet MS" w:hAnsi="Trebuchet MS" w:cs="Arial"/>
          <w:color w:val="555555"/>
          <w:sz w:val="22"/>
          <w:szCs w:val="22"/>
        </w:rPr>
        <w:t>ccess </w:t>
      </w:r>
      <w:r w:rsidRPr="00767503">
        <w:rPr>
          <w:rStyle w:val="Strong"/>
          <w:rFonts w:ascii="Trebuchet MS" w:eastAsiaTheme="majorEastAsia" w:hAnsi="Trebuchet MS" w:cs="Arial"/>
          <w:color w:val="555555"/>
          <w:sz w:val="22"/>
          <w:szCs w:val="22"/>
          <w:bdr w:val="none" w:sz="0" w:space="0" w:color="auto" w:frame="1"/>
        </w:rPr>
        <w:t>V</w:t>
      </w:r>
      <w:r w:rsidRPr="00767503">
        <w:rPr>
          <w:rFonts w:ascii="Trebuchet MS" w:hAnsi="Trebuchet MS" w:cs="Arial"/>
          <w:color w:val="555555"/>
          <w:sz w:val="22"/>
          <w:szCs w:val="22"/>
        </w:rPr>
        <w:t>ector </w:t>
      </w:r>
      <w:r w:rsidRPr="00767503">
        <w:rPr>
          <w:rStyle w:val="Strong"/>
          <w:rFonts w:ascii="Trebuchet MS" w:eastAsiaTheme="majorEastAsia" w:hAnsi="Trebuchet MS" w:cs="Arial"/>
          <w:color w:val="555555"/>
          <w:sz w:val="22"/>
          <w:szCs w:val="22"/>
          <w:bdr w:val="none" w:sz="0" w:space="0" w:color="auto" w:frame="1"/>
        </w:rPr>
        <w:t>C</w:t>
      </w:r>
      <w:r w:rsidRPr="00767503">
        <w:rPr>
          <w:rFonts w:ascii="Trebuchet MS" w:hAnsi="Trebuchet MS" w:cs="Arial"/>
          <w:color w:val="555555"/>
          <w:sz w:val="22"/>
          <w:szCs w:val="22"/>
        </w:rPr>
        <w:t>ache) event occurs, you can grab the associated line displayed in the </w:t>
      </w:r>
      <w:r w:rsidRPr="00767503">
        <w:rPr>
          <w:rStyle w:val="Strong"/>
          <w:rFonts w:ascii="Trebuchet MS" w:eastAsiaTheme="majorEastAsia" w:hAnsi="Trebuchet MS" w:cs="Arial"/>
          <w:color w:val="555555"/>
          <w:sz w:val="22"/>
          <w:szCs w:val="22"/>
          <w:bdr w:val="none" w:sz="0" w:space="0" w:color="auto" w:frame="1"/>
        </w:rPr>
        <w:t>/var/log/audit/audit.log</w:t>
      </w:r>
      <w:r w:rsidRPr="00767503">
        <w:rPr>
          <w:rFonts w:ascii="Trebuchet MS" w:hAnsi="Trebuchet MS" w:cs="Arial"/>
          <w:color w:val="555555"/>
          <w:sz w:val="22"/>
          <w:szCs w:val="22"/>
        </w:rPr>
        <w:t> file and send it to the </w:t>
      </w:r>
      <w:r w:rsidRPr="00767503">
        <w:rPr>
          <w:rStyle w:val="Strong"/>
          <w:rFonts w:ascii="Trebuchet MS" w:eastAsiaTheme="majorEastAsia" w:hAnsi="Trebuchet MS" w:cs="Arial"/>
          <w:color w:val="555555"/>
          <w:sz w:val="22"/>
          <w:szCs w:val="22"/>
          <w:bdr w:val="none" w:sz="0" w:space="0" w:color="auto" w:frame="1"/>
        </w:rPr>
        <w:t>audit2why</w:t>
      </w:r>
      <w:r w:rsidRPr="00767503">
        <w:rPr>
          <w:rFonts w:ascii="Trebuchet MS" w:hAnsi="Trebuchet MS" w:cs="Arial"/>
          <w:color w:val="555555"/>
          <w:sz w:val="22"/>
          <w:szCs w:val="22"/>
        </w:rPr>
        <w:t> command to get a diagnostic.</w:t>
      </w:r>
    </w:p>
    <w:p w14:paraId="3A8DB40A" w14:textId="77777777" w:rsid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p>
    <w:p w14:paraId="2744AB5F" w14:textId="2CCFCA39"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For example, let’s assume you’ve got this line in your </w:t>
      </w:r>
      <w:r w:rsidRPr="00767503">
        <w:rPr>
          <w:rStyle w:val="Strong"/>
          <w:rFonts w:ascii="Trebuchet MS" w:eastAsiaTheme="majorEastAsia" w:hAnsi="Trebuchet MS" w:cs="Arial"/>
          <w:color w:val="555555"/>
          <w:sz w:val="22"/>
          <w:szCs w:val="22"/>
          <w:bdr w:val="none" w:sz="0" w:space="0" w:color="auto" w:frame="1"/>
        </w:rPr>
        <w:t>/var/log/audit/audit.log</w:t>
      </w:r>
      <w:r w:rsidRPr="00767503">
        <w:rPr>
          <w:rFonts w:ascii="Trebuchet MS" w:hAnsi="Trebuchet MS" w:cs="Arial"/>
          <w:color w:val="555555"/>
          <w:sz w:val="22"/>
          <w:szCs w:val="22"/>
        </w:rPr>
        <w:t> file:</w:t>
      </w:r>
    </w:p>
    <w:p w14:paraId="106F14AF"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type=AVC msg=</w:t>
      </w:r>
      <w:proofErr w:type="gramStart"/>
      <w:r w:rsidRPr="00767503">
        <w:rPr>
          <w:rFonts w:ascii="Trebuchet MS" w:hAnsi="Trebuchet MS"/>
          <w:color w:val="555555"/>
          <w:sz w:val="22"/>
          <w:szCs w:val="22"/>
        </w:rPr>
        <w:t>audit(</w:t>
      </w:r>
      <w:proofErr w:type="gramEnd"/>
      <w:r w:rsidRPr="00767503">
        <w:rPr>
          <w:rStyle w:val="Strong"/>
          <w:rFonts w:ascii="Trebuchet MS" w:eastAsiaTheme="majorEastAsia" w:hAnsi="Trebuchet MS"/>
          <w:color w:val="555555"/>
          <w:sz w:val="22"/>
          <w:szCs w:val="22"/>
          <w:bdr w:val="none" w:sz="0" w:space="0" w:color="auto" w:frame="1"/>
        </w:rPr>
        <w:t>1415714880.156:29</w:t>
      </w:r>
      <w:r w:rsidRPr="00767503">
        <w:rPr>
          <w:rFonts w:ascii="Trebuchet MS" w:hAnsi="Trebuchet MS"/>
          <w:color w:val="555555"/>
          <w:sz w:val="22"/>
          <w:szCs w:val="22"/>
        </w:rPr>
        <w:t xml:space="preserve">): </w:t>
      </w:r>
      <w:proofErr w:type="spellStart"/>
      <w:r w:rsidRPr="00767503">
        <w:rPr>
          <w:rFonts w:ascii="Trebuchet MS" w:hAnsi="Trebuchet MS"/>
          <w:color w:val="555555"/>
          <w:sz w:val="22"/>
          <w:szCs w:val="22"/>
        </w:rPr>
        <w:t>avc</w:t>
      </w:r>
      <w:proofErr w:type="spellEnd"/>
      <w:r w:rsidRPr="00767503">
        <w:rPr>
          <w:rFonts w:ascii="Trebuchet MS" w:hAnsi="Trebuchet MS"/>
          <w:color w:val="555555"/>
          <w:sz w:val="22"/>
          <w:szCs w:val="22"/>
        </w:rPr>
        <w:t xml:space="preserve">:  denied  { </w:t>
      </w:r>
      <w:proofErr w:type="spellStart"/>
      <w:r w:rsidRPr="00767503">
        <w:rPr>
          <w:rFonts w:ascii="Trebuchet MS" w:hAnsi="Trebuchet MS"/>
          <w:color w:val="555555"/>
          <w:sz w:val="22"/>
          <w:szCs w:val="22"/>
        </w:rPr>
        <w:t>name_connect</w:t>
      </w:r>
      <w:proofErr w:type="spellEnd"/>
      <w:r w:rsidRPr="00767503">
        <w:rPr>
          <w:rFonts w:ascii="Trebuchet MS" w:hAnsi="Trebuchet MS"/>
          <w:color w:val="555555"/>
          <w:sz w:val="22"/>
          <w:szCs w:val="22"/>
        </w:rPr>
        <w:t xml:space="preserve"> } for  </w:t>
      </w:r>
      <w:proofErr w:type="spellStart"/>
      <w:r w:rsidRPr="00767503">
        <w:rPr>
          <w:rFonts w:ascii="Trebuchet MS" w:hAnsi="Trebuchet MS"/>
          <w:color w:val="555555"/>
          <w:sz w:val="22"/>
          <w:szCs w:val="22"/>
        </w:rPr>
        <w:t>pid</w:t>
      </w:r>
      <w:proofErr w:type="spellEnd"/>
      <w:r w:rsidRPr="00767503">
        <w:rPr>
          <w:rFonts w:ascii="Trebuchet MS" w:hAnsi="Trebuchet MS"/>
          <w:color w:val="555555"/>
          <w:sz w:val="22"/>
          <w:szCs w:val="22"/>
        </w:rPr>
        <w:t>=1349 \</w:t>
      </w:r>
    </w:p>
    <w:p w14:paraId="107947C2"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comm="</w:t>
      </w:r>
      <w:proofErr w:type="spellStart"/>
      <w:r w:rsidRPr="00767503">
        <w:rPr>
          <w:rFonts w:ascii="Trebuchet MS" w:hAnsi="Trebuchet MS"/>
          <w:color w:val="555555"/>
          <w:sz w:val="22"/>
          <w:szCs w:val="22"/>
        </w:rPr>
        <w:t>nginx</w:t>
      </w:r>
      <w:proofErr w:type="spellEnd"/>
      <w:r w:rsidRPr="00767503">
        <w:rPr>
          <w:rFonts w:ascii="Trebuchet MS" w:hAnsi="Trebuchet MS"/>
          <w:color w:val="555555"/>
          <w:sz w:val="22"/>
          <w:szCs w:val="22"/>
        </w:rPr>
        <w:t xml:space="preserve">" </w:t>
      </w:r>
      <w:proofErr w:type="spellStart"/>
      <w:r w:rsidRPr="00767503">
        <w:rPr>
          <w:rFonts w:ascii="Trebuchet MS" w:hAnsi="Trebuchet MS"/>
          <w:color w:val="555555"/>
          <w:sz w:val="22"/>
          <w:szCs w:val="22"/>
        </w:rPr>
        <w:t>dest</w:t>
      </w:r>
      <w:proofErr w:type="spellEnd"/>
      <w:r w:rsidRPr="00767503">
        <w:rPr>
          <w:rFonts w:ascii="Trebuchet MS" w:hAnsi="Trebuchet MS"/>
          <w:color w:val="555555"/>
          <w:sz w:val="22"/>
          <w:szCs w:val="22"/>
        </w:rPr>
        <w:t xml:space="preserve">=8080 </w:t>
      </w:r>
      <w:proofErr w:type="spellStart"/>
      <w:r w:rsidRPr="00767503">
        <w:rPr>
          <w:rFonts w:ascii="Trebuchet MS" w:hAnsi="Trebuchet MS"/>
          <w:color w:val="555555"/>
          <w:sz w:val="22"/>
          <w:szCs w:val="22"/>
        </w:rPr>
        <w:t>scontext</w:t>
      </w:r>
      <w:proofErr w:type="spellEnd"/>
      <w:r w:rsidRPr="00767503">
        <w:rPr>
          <w:rFonts w:ascii="Trebuchet MS" w:hAnsi="Trebuchet MS"/>
          <w:color w:val="555555"/>
          <w:sz w:val="22"/>
          <w:szCs w:val="22"/>
        </w:rPr>
        <w:t>=unconfined_</w:t>
      </w:r>
      <w:proofErr w:type="gramStart"/>
      <w:r w:rsidRPr="00767503">
        <w:rPr>
          <w:rFonts w:ascii="Trebuchet MS" w:hAnsi="Trebuchet MS"/>
          <w:color w:val="555555"/>
          <w:sz w:val="22"/>
          <w:szCs w:val="22"/>
        </w:rPr>
        <w:t>u:system</w:t>
      </w:r>
      <w:proofErr w:type="gramEnd"/>
      <w:r w:rsidRPr="00767503">
        <w:rPr>
          <w:rFonts w:ascii="Trebuchet MS" w:hAnsi="Trebuchet MS"/>
          <w:color w:val="555555"/>
          <w:sz w:val="22"/>
          <w:szCs w:val="22"/>
        </w:rPr>
        <w:t>_r:httpd_t:s0 \</w:t>
      </w:r>
    </w:p>
    <w:p w14:paraId="17C28A36"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w:t>
      </w:r>
      <w:proofErr w:type="spellStart"/>
      <w:r w:rsidRPr="00767503">
        <w:rPr>
          <w:rFonts w:ascii="Trebuchet MS" w:hAnsi="Trebuchet MS"/>
          <w:color w:val="555555"/>
          <w:sz w:val="22"/>
          <w:szCs w:val="22"/>
        </w:rPr>
        <w:t>tcontext</w:t>
      </w:r>
      <w:proofErr w:type="spellEnd"/>
      <w:r w:rsidRPr="00767503">
        <w:rPr>
          <w:rFonts w:ascii="Trebuchet MS" w:hAnsi="Trebuchet MS"/>
          <w:color w:val="555555"/>
          <w:sz w:val="22"/>
          <w:szCs w:val="22"/>
        </w:rPr>
        <w:t>=system_</w:t>
      </w:r>
      <w:proofErr w:type="gramStart"/>
      <w:r w:rsidRPr="00767503">
        <w:rPr>
          <w:rFonts w:ascii="Trebuchet MS" w:hAnsi="Trebuchet MS"/>
          <w:color w:val="555555"/>
          <w:sz w:val="22"/>
          <w:szCs w:val="22"/>
        </w:rPr>
        <w:t>u:object</w:t>
      </w:r>
      <w:proofErr w:type="gramEnd"/>
      <w:r w:rsidRPr="00767503">
        <w:rPr>
          <w:rFonts w:ascii="Trebuchet MS" w:hAnsi="Trebuchet MS"/>
          <w:color w:val="555555"/>
          <w:sz w:val="22"/>
          <w:szCs w:val="22"/>
        </w:rPr>
        <w:t xml:space="preserve">_r:http_cache_port_t:s0 </w:t>
      </w:r>
      <w:proofErr w:type="spellStart"/>
      <w:r w:rsidRPr="00767503">
        <w:rPr>
          <w:rFonts w:ascii="Trebuchet MS" w:hAnsi="Trebuchet MS"/>
          <w:color w:val="555555"/>
          <w:sz w:val="22"/>
          <w:szCs w:val="22"/>
        </w:rPr>
        <w:t>tclass</w:t>
      </w:r>
      <w:proofErr w:type="spellEnd"/>
      <w:r w:rsidRPr="00767503">
        <w:rPr>
          <w:rFonts w:ascii="Trebuchet MS" w:hAnsi="Trebuchet MS"/>
          <w:color w:val="555555"/>
          <w:sz w:val="22"/>
          <w:szCs w:val="22"/>
        </w:rPr>
        <w:t>=</w:t>
      </w:r>
      <w:proofErr w:type="spellStart"/>
      <w:r w:rsidRPr="00767503">
        <w:rPr>
          <w:rFonts w:ascii="Trebuchet MS" w:hAnsi="Trebuchet MS"/>
          <w:color w:val="555555"/>
          <w:sz w:val="22"/>
          <w:szCs w:val="22"/>
        </w:rPr>
        <w:t>tcp_socket</w:t>
      </w:r>
      <w:proofErr w:type="spellEnd"/>
    </w:p>
    <w:p w14:paraId="1D3CFDF4" w14:textId="77777777" w:rsidR="00767503" w:rsidRPr="00767503" w:rsidRDefault="00767503" w:rsidP="00767503">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Execute this command to get a diagnostic:</w:t>
      </w:r>
    </w:p>
    <w:p w14:paraId="47E7464B"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w:t>
      </w:r>
      <w:r w:rsidRPr="00767503">
        <w:rPr>
          <w:rStyle w:val="Strong"/>
          <w:rFonts w:ascii="Trebuchet MS" w:eastAsiaTheme="majorEastAsia" w:hAnsi="Trebuchet MS"/>
          <w:color w:val="555555"/>
          <w:sz w:val="22"/>
          <w:szCs w:val="22"/>
          <w:bdr w:val="none" w:sz="0" w:space="0" w:color="auto" w:frame="1"/>
        </w:rPr>
        <w:t>grep 1415714880.156:29 /var/log/audit/audit.log | audit2why</w:t>
      </w:r>
    </w:p>
    <w:p w14:paraId="0E807E1F"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
    <w:p w14:paraId="72731AB0"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Was caused by:</w:t>
      </w:r>
    </w:p>
    <w:p w14:paraId="44D3D151"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One of the following </w:t>
      </w:r>
      <w:proofErr w:type="spellStart"/>
      <w:r w:rsidRPr="00767503">
        <w:rPr>
          <w:rFonts w:ascii="Trebuchet MS" w:hAnsi="Trebuchet MS"/>
          <w:color w:val="555555"/>
          <w:sz w:val="22"/>
          <w:szCs w:val="22"/>
        </w:rPr>
        <w:t>booleans</w:t>
      </w:r>
      <w:proofErr w:type="spellEnd"/>
      <w:r w:rsidRPr="00767503">
        <w:rPr>
          <w:rFonts w:ascii="Trebuchet MS" w:hAnsi="Trebuchet MS"/>
          <w:color w:val="555555"/>
          <w:sz w:val="22"/>
          <w:szCs w:val="22"/>
        </w:rPr>
        <w:t xml:space="preserve"> was set incorrectly.</w:t>
      </w:r>
    </w:p>
    <w:p w14:paraId="0D11E22D"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Description:</w:t>
      </w:r>
    </w:p>
    <w:p w14:paraId="021E9259"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Allow httpd to act as a relay</w:t>
      </w:r>
    </w:p>
    <w:p w14:paraId="69E10412"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
    <w:p w14:paraId="78661907"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Allow access by executing:</w:t>
      </w:r>
    </w:p>
    <w:p w14:paraId="7FDB275D"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 </w:t>
      </w:r>
      <w:proofErr w:type="spellStart"/>
      <w:r w:rsidRPr="00767503">
        <w:rPr>
          <w:rFonts w:ascii="Trebuchet MS" w:hAnsi="Trebuchet MS"/>
          <w:color w:val="555555"/>
          <w:sz w:val="22"/>
          <w:szCs w:val="22"/>
        </w:rPr>
        <w:t>setsebool</w:t>
      </w:r>
      <w:proofErr w:type="spellEnd"/>
      <w:r w:rsidRPr="00767503">
        <w:rPr>
          <w:rFonts w:ascii="Trebuchet MS" w:hAnsi="Trebuchet MS"/>
          <w:color w:val="555555"/>
          <w:sz w:val="22"/>
          <w:szCs w:val="22"/>
        </w:rPr>
        <w:t xml:space="preserve"> -P </w:t>
      </w:r>
      <w:proofErr w:type="spellStart"/>
      <w:r w:rsidRPr="00767503">
        <w:rPr>
          <w:rFonts w:ascii="Trebuchet MS" w:hAnsi="Trebuchet MS"/>
          <w:color w:val="555555"/>
          <w:sz w:val="22"/>
          <w:szCs w:val="22"/>
        </w:rPr>
        <w:t>httpd_can_network_relay</w:t>
      </w:r>
      <w:proofErr w:type="spellEnd"/>
      <w:r w:rsidRPr="00767503">
        <w:rPr>
          <w:rFonts w:ascii="Trebuchet MS" w:hAnsi="Trebuchet MS"/>
          <w:color w:val="555555"/>
          <w:sz w:val="22"/>
          <w:szCs w:val="22"/>
        </w:rPr>
        <w:t xml:space="preserve"> 1</w:t>
      </w:r>
    </w:p>
    <w:p w14:paraId="15820483"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Description:</w:t>
      </w:r>
    </w:p>
    <w:p w14:paraId="37F3D475"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Allow HTTPD scripts and modules to connect to the network using TCP.</w:t>
      </w:r>
    </w:p>
    <w:p w14:paraId="202A4F31"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p>
    <w:p w14:paraId="122CD79B"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Allow access by executing:</w:t>
      </w:r>
    </w:p>
    <w:p w14:paraId="5D580FC0" w14:textId="77777777" w:rsidR="00767503" w:rsidRPr="00767503" w:rsidRDefault="00767503" w:rsidP="00767503">
      <w:pPr>
        <w:pStyle w:val="HTMLPreformatted"/>
        <w:pBdr>
          <w:top w:val="single" w:sz="6" w:space="5" w:color="AAAAAA"/>
          <w:left w:val="single" w:sz="6" w:space="8" w:color="AAAAAA"/>
          <w:bottom w:val="single" w:sz="6" w:space="5" w:color="CCCCCC"/>
          <w:right w:val="single" w:sz="6" w:space="8" w:color="AAAAAA"/>
        </w:pBdr>
        <w:shd w:val="clear" w:color="auto" w:fill="F4F4F4"/>
        <w:textAlignment w:val="center"/>
        <w:rPr>
          <w:rFonts w:ascii="Trebuchet MS" w:hAnsi="Trebuchet MS"/>
          <w:color w:val="555555"/>
          <w:sz w:val="22"/>
          <w:szCs w:val="22"/>
        </w:rPr>
      </w:pPr>
      <w:r w:rsidRPr="00767503">
        <w:rPr>
          <w:rFonts w:ascii="Trebuchet MS" w:hAnsi="Trebuchet MS"/>
          <w:color w:val="555555"/>
          <w:sz w:val="22"/>
          <w:szCs w:val="22"/>
        </w:rPr>
        <w:t xml:space="preserve">        # </w:t>
      </w:r>
      <w:proofErr w:type="spellStart"/>
      <w:r w:rsidRPr="00767503">
        <w:rPr>
          <w:rFonts w:ascii="Trebuchet MS" w:hAnsi="Trebuchet MS"/>
          <w:color w:val="555555"/>
          <w:sz w:val="22"/>
          <w:szCs w:val="22"/>
        </w:rPr>
        <w:t>setsebool</w:t>
      </w:r>
      <w:proofErr w:type="spellEnd"/>
      <w:r w:rsidRPr="00767503">
        <w:rPr>
          <w:rFonts w:ascii="Trebuchet MS" w:hAnsi="Trebuchet MS"/>
          <w:color w:val="555555"/>
          <w:sz w:val="22"/>
          <w:szCs w:val="22"/>
        </w:rPr>
        <w:t xml:space="preserve"> -P </w:t>
      </w:r>
      <w:proofErr w:type="spellStart"/>
      <w:r w:rsidRPr="00767503">
        <w:rPr>
          <w:rFonts w:ascii="Trebuchet MS" w:hAnsi="Trebuchet MS"/>
          <w:color w:val="555555"/>
          <w:sz w:val="22"/>
          <w:szCs w:val="22"/>
        </w:rPr>
        <w:t>httpd_can_network_connect</w:t>
      </w:r>
      <w:proofErr w:type="spellEnd"/>
      <w:r w:rsidRPr="00767503">
        <w:rPr>
          <w:rFonts w:ascii="Trebuchet MS" w:hAnsi="Trebuchet MS"/>
          <w:color w:val="555555"/>
          <w:sz w:val="22"/>
          <w:szCs w:val="22"/>
        </w:rPr>
        <w:t xml:space="preserve"> 1</w:t>
      </w:r>
    </w:p>
    <w:p w14:paraId="16612CAB" w14:textId="77777777" w:rsidR="00767503" w:rsidRPr="00767503" w:rsidRDefault="00767503" w:rsidP="00767503">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This will make your investigation much easier!</w:t>
      </w:r>
    </w:p>
    <w:p w14:paraId="28FB4F86" w14:textId="77777777" w:rsidR="00767503" w:rsidRPr="00767503" w:rsidRDefault="00767503" w:rsidP="00767503">
      <w:pPr>
        <w:pStyle w:val="Heading2"/>
        <w:shd w:val="clear" w:color="auto" w:fill="FFFFFF"/>
        <w:spacing w:before="180" w:after="180" w:line="240" w:lineRule="atLeast"/>
        <w:textAlignment w:val="baseline"/>
        <w:rPr>
          <w:rFonts w:ascii="Trebuchet MS" w:hAnsi="Trebuchet MS" w:cs="Arial"/>
          <w:b/>
          <w:color w:val="555555"/>
          <w:sz w:val="22"/>
          <w:szCs w:val="22"/>
        </w:rPr>
      </w:pPr>
      <w:r w:rsidRPr="00767503">
        <w:rPr>
          <w:rFonts w:ascii="Trebuchet MS" w:hAnsi="Trebuchet MS" w:cs="Arial"/>
          <w:b/>
          <w:color w:val="555555"/>
          <w:sz w:val="22"/>
          <w:szCs w:val="22"/>
        </w:rPr>
        <w:lastRenderedPageBreak/>
        <w:t>Additional Resources</w:t>
      </w:r>
    </w:p>
    <w:p w14:paraId="4C269262" w14:textId="77777777"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hyperlink r:id="rId46" w:history="1">
        <w:r w:rsidRPr="00767503">
          <w:rPr>
            <w:rStyle w:val="Hyperlink"/>
            <w:rFonts w:ascii="Trebuchet MS" w:eastAsiaTheme="majorEastAsia" w:hAnsi="Trebuchet MS" w:cs="Arial"/>
            <w:color w:val="0066CC"/>
            <w:sz w:val="22"/>
            <w:szCs w:val="22"/>
            <w:bdr w:val="none" w:sz="0" w:space="0" w:color="auto" w:frame="1"/>
          </w:rPr>
          <w:t xml:space="preserve">Jens </w:t>
        </w:r>
        <w:proofErr w:type="spellStart"/>
        <w:r w:rsidRPr="00767503">
          <w:rPr>
            <w:rStyle w:val="Hyperlink"/>
            <w:rFonts w:ascii="Trebuchet MS" w:eastAsiaTheme="majorEastAsia" w:hAnsi="Trebuchet MS" w:cs="Arial"/>
            <w:color w:val="0066CC"/>
            <w:sz w:val="22"/>
            <w:szCs w:val="22"/>
            <w:bdr w:val="none" w:sz="0" w:space="0" w:color="auto" w:frame="1"/>
          </w:rPr>
          <w:t>Depuydt’s</w:t>
        </w:r>
        <w:proofErr w:type="spellEnd"/>
        <w:r w:rsidRPr="00767503">
          <w:rPr>
            <w:rStyle w:val="Hyperlink"/>
            <w:rFonts w:ascii="Trebuchet MS" w:eastAsiaTheme="majorEastAsia" w:hAnsi="Trebuchet MS" w:cs="Arial"/>
            <w:color w:val="0066CC"/>
            <w:sz w:val="22"/>
            <w:szCs w:val="22"/>
            <w:bdr w:val="none" w:sz="0" w:space="0" w:color="auto" w:frame="1"/>
          </w:rPr>
          <w:t xml:space="preserve"> blog</w:t>
        </w:r>
      </w:hyperlink>
      <w:r w:rsidRPr="00767503">
        <w:rPr>
          <w:rFonts w:ascii="Trebuchet MS" w:hAnsi="Trebuchet MS" w:cs="Arial"/>
          <w:color w:val="555555"/>
          <w:sz w:val="22"/>
          <w:szCs w:val="22"/>
        </w:rPr>
        <w:t> provides a good article called </w:t>
      </w:r>
      <w:proofErr w:type="spellStart"/>
      <w:r w:rsidRPr="00767503">
        <w:rPr>
          <w:rFonts w:ascii="Trebuchet MS" w:hAnsi="Trebuchet MS" w:cs="Arial"/>
          <w:color w:val="555555"/>
          <w:sz w:val="22"/>
          <w:szCs w:val="22"/>
        </w:rPr>
        <w:fldChar w:fldCharType="begin"/>
      </w:r>
      <w:r w:rsidRPr="00767503">
        <w:rPr>
          <w:rFonts w:ascii="Trebuchet MS" w:hAnsi="Trebuchet MS" w:cs="Arial"/>
          <w:color w:val="555555"/>
          <w:sz w:val="22"/>
          <w:szCs w:val="22"/>
        </w:rPr>
        <w:instrText xml:space="preserve"> HYPERLINK "http://jensd.be/?p=640" </w:instrText>
      </w:r>
      <w:r w:rsidRPr="00767503">
        <w:rPr>
          <w:rFonts w:ascii="Trebuchet MS" w:hAnsi="Trebuchet MS" w:cs="Arial"/>
          <w:color w:val="555555"/>
          <w:sz w:val="22"/>
          <w:szCs w:val="22"/>
        </w:rPr>
        <w:fldChar w:fldCharType="separate"/>
      </w:r>
      <w:r w:rsidRPr="00767503">
        <w:rPr>
          <w:rStyle w:val="Hyperlink"/>
          <w:rFonts w:ascii="Trebuchet MS" w:eastAsiaTheme="majorEastAsia" w:hAnsi="Trebuchet MS" w:cs="Arial"/>
          <w:color w:val="0066CC"/>
          <w:sz w:val="22"/>
          <w:szCs w:val="22"/>
          <w:bdr w:val="none" w:sz="0" w:space="0" w:color="auto" w:frame="1"/>
        </w:rPr>
        <w:t>SELinux</w:t>
      </w:r>
      <w:proofErr w:type="spellEnd"/>
      <w:r w:rsidRPr="00767503">
        <w:rPr>
          <w:rStyle w:val="Hyperlink"/>
          <w:rFonts w:ascii="Trebuchet MS" w:eastAsiaTheme="majorEastAsia" w:hAnsi="Trebuchet MS" w:cs="Arial"/>
          <w:color w:val="0066CC"/>
          <w:sz w:val="22"/>
          <w:szCs w:val="22"/>
          <w:bdr w:val="none" w:sz="0" w:space="0" w:color="auto" w:frame="1"/>
        </w:rPr>
        <w:t xml:space="preserve"> in a practical way</w:t>
      </w:r>
      <w:r w:rsidRPr="00767503">
        <w:rPr>
          <w:rFonts w:ascii="Trebuchet MS" w:hAnsi="Trebuchet MS" w:cs="Arial"/>
          <w:color w:val="555555"/>
          <w:sz w:val="22"/>
          <w:szCs w:val="22"/>
        </w:rPr>
        <w:fldChar w:fldCharType="end"/>
      </w:r>
      <w:r w:rsidRPr="00767503">
        <w:rPr>
          <w:rFonts w:ascii="Trebuchet MS" w:hAnsi="Trebuchet MS" w:cs="Arial"/>
          <w:color w:val="555555"/>
          <w:sz w:val="22"/>
          <w:szCs w:val="22"/>
        </w:rPr>
        <w:t> about this topic.</w:t>
      </w:r>
      <w:r w:rsidRPr="00767503">
        <w:rPr>
          <w:rFonts w:ascii="Trebuchet MS" w:hAnsi="Trebuchet MS" w:cs="Arial"/>
          <w:color w:val="555555"/>
          <w:sz w:val="22"/>
          <w:szCs w:val="22"/>
        </w:rPr>
        <w:br/>
      </w:r>
      <w:hyperlink r:id="rId47" w:history="1">
        <w:r w:rsidRPr="00767503">
          <w:rPr>
            <w:rStyle w:val="Hyperlink"/>
            <w:rFonts w:ascii="Trebuchet MS" w:eastAsiaTheme="majorEastAsia" w:hAnsi="Trebuchet MS" w:cs="Arial"/>
            <w:color w:val="0066CC"/>
            <w:sz w:val="22"/>
            <w:szCs w:val="22"/>
            <w:bdr w:val="none" w:sz="0" w:space="0" w:color="auto" w:frame="1"/>
          </w:rPr>
          <w:t xml:space="preserve">Sander van </w:t>
        </w:r>
        <w:proofErr w:type="spellStart"/>
        <w:r w:rsidRPr="00767503">
          <w:rPr>
            <w:rStyle w:val="Hyperlink"/>
            <w:rFonts w:ascii="Trebuchet MS" w:eastAsiaTheme="majorEastAsia" w:hAnsi="Trebuchet MS" w:cs="Arial"/>
            <w:color w:val="0066CC"/>
            <w:sz w:val="22"/>
            <w:szCs w:val="22"/>
            <w:bdr w:val="none" w:sz="0" w:space="0" w:color="auto" w:frame="1"/>
          </w:rPr>
          <w:t>Vugt</w:t>
        </w:r>
        <w:proofErr w:type="spellEnd"/>
      </w:hyperlink>
      <w:r w:rsidRPr="00767503">
        <w:rPr>
          <w:rFonts w:ascii="Trebuchet MS" w:hAnsi="Trebuchet MS" w:cs="Arial"/>
          <w:color w:val="555555"/>
          <w:sz w:val="22"/>
          <w:szCs w:val="22"/>
        </w:rPr>
        <w:t> offers an interesting video about </w:t>
      </w:r>
      <w:hyperlink r:id="rId48" w:history="1">
        <w:r w:rsidRPr="00767503">
          <w:rPr>
            <w:rStyle w:val="Hyperlink"/>
            <w:rFonts w:ascii="Trebuchet MS" w:eastAsiaTheme="majorEastAsia" w:hAnsi="Trebuchet MS" w:cs="Arial"/>
            <w:color w:val="0066CC"/>
            <w:sz w:val="22"/>
            <w:szCs w:val="22"/>
            <w:bdr w:val="none" w:sz="0" w:space="0" w:color="auto" w:frame="1"/>
          </w:rPr>
          <w:t xml:space="preserve">Fixing </w:t>
        </w:r>
        <w:proofErr w:type="spellStart"/>
        <w:r w:rsidRPr="00767503">
          <w:rPr>
            <w:rStyle w:val="Hyperlink"/>
            <w:rFonts w:ascii="Trebuchet MS" w:eastAsiaTheme="majorEastAsia" w:hAnsi="Trebuchet MS" w:cs="Arial"/>
            <w:color w:val="0066CC"/>
            <w:sz w:val="22"/>
            <w:szCs w:val="22"/>
            <w:bdr w:val="none" w:sz="0" w:space="0" w:color="auto" w:frame="1"/>
          </w:rPr>
          <w:t>SELinux</w:t>
        </w:r>
        <w:proofErr w:type="spellEnd"/>
        <w:r w:rsidRPr="00767503">
          <w:rPr>
            <w:rStyle w:val="Hyperlink"/>
            <w:rFonts w:ascii="Trebuchet MS" w:eastAsiaTheme="majorEastAsia" w:hAnsi="Trebuchet MS" w:cs="Arial"/>
            <w:color w:val="0066CC"/>
            <w:sz w:val="22"/>
            <w:szCs w:val="22"/>
            <w:bdr w:val="none" w:sz="0" w:space="0" w:color="auto" w:frame="1"/>
          </w:rPr>
          <w:t xml:space="preserve"> Issues (48min/2015)</w:t>
        </w:r>
      </w:hyperlink>
      <w:r w:rsidRPr="00767503">
        <w:rPr>
          <w:rFonts w:ascii="Trebuchet MS" w:hAnsi="Trebuchet MS" w:cs="Arial"/>
          <w:color w:val="555555"/>
          <w:sz w:val="22"/>
          <w:szCs w:val="22"/>
        </w:rPr>
        <w:t>.</w:t>
      </w:r>
      <w:r w:rsidRPr="00767503">
        <w:rPr>
          <w:rFonts w:ascii="Trebuchet MS" w:hAnsi="Trebuchet MS" w:cs="Arial"/>
          <w:color w:val="555555"/>
          <w:sz w:val="22"/>
          <w:szCs w:val="22"/>
        </w:rPr>
        <w:br/>
        <w:t>In addition, </w:t>
      </w:r>
      <w:r w:rsidRPr="00767503">
        <w:rPr>
          <w:rStyle w:val="Strong"/>
          <w:rFonts w:ascii="Trebuchet MS" w:eastAsiaTheme="majorEastAsia" w:hAnsi="Trebuchet MS" w:cs="Arial"/>
          <w:color w:val="555555"/>
          <w:sz w:val="22"/>
          <w:szCs w:val="22"/>
          <w:bdr w:val="none" w:sz="0" w:space="0" w:color="auto" w:frame="1"/>
        </w:rPr>
        <w:t>Red Hat</w:t>
      </w:r>
      <w:r w:rsidRPr="00767503">
        <w:rPr>
          <w:rFonts w:ascii="Trebuchet MS" w:hAnsi="Trebuchet MS" w:cs="Arial"/>
          <w:color w:val="555555"/>
          <w:sz w:val="22"/>
          <w:szCs w:val="22"/>
        </w:rPr>
        <w:t> provides a video about </w:t>
      </w:r>
      <w:hyperlink r:id="rId49" w:history="1">
        <w:r w:rsidRPr="00767503">
          <w:rPr>
            <w:rStyle w:val="Hyperlink"/>
            <w:rFonts w:ascii="Trebuchet MS" w:eastAsiaTheme="majorEastAsia" w:hAnsi="Trebuchet MS" w:cs="Arial"/>
            <w:color w:val="0066CC"/>
            <w:sz w:val="22"/>
            <w:szCs w:val="22"/>
            <w:bdr w:val="none" w:sz="0" w:space="0" w:color="auto" w:frame="1"/>
          </w:rPr>
          <w:t xml:space="preserve">Monitoring </w:t>
        </w:r>
        <w:proofErr w:type="spellStart"/>
        <w:r w:rsidRPr="00767503">
          <w:rPr>
            <w:rStyle w:val="Hyperlink"/>
            <w:rFonts w:ascii="Trebuchet MS" w:eastAsiaTheme="majorEastAsia" w:hAnsi="Trebuchet MS" w:cs="Arial"/>
            <w:color w:val="0066CC"/>
            <w:sz w:val="22"/>
            <w:szCs w:val="22"/>
            <w:bdr w:val="none" w:sz="0" w:space="0" w:color="auto" w:frame="1"/>
          </w:rPr>
          <w:t>SELinux</w:t>
        </w:r>
        <w:proofErr w:type="spellEnd"/>
        <w:r w:rsidRPr="00767503">
          <w:rPr>
            <w:rStyle w:val="Hyperlink"/>
            <w:rFonts w:ascii="Trebuchet MS" w:eastAsiaTheme="majorEastAsia" w:hAnsi="Trebuchet MS" w:cs="Arial"/>
            <w:color w:val="0066CC"/>
            <w:sz w:val="22"/>
            <w:szCs w:val="22"/>
            <w:bdr w:val="none" w:sz="0" w:space="0" w:color="auto" w:frame="1"/>
          </w:rPr>
          <w:t xml:space="preserve"> Violations (10min/2016)</w:t>
        </w:r>
      </w:hyperlink>
      <w:r w:rsidRPr="00767503">
        <w:rPr>
          <w:rFonts w:ascii="Trebuchet MS" w:hAnsi="Trebuchet MS" w:cs="Arial"/>
          <w:color w:val="555555"/>
          <w:sz w:val="22"/>
          <w:szCs w:val="22"/>
        </w:rPr>
        <w:t>.</w:t>
      </w:r>
      <w:r w:rsidRPr="00767503">
        <w:rPr>
          <w:rFonts w:ascii="Trebuchet MS" w:hAnsi="Trebuchet MS" w:cs="Arial"/>
          <w:color w:val="555555"/>
          <w:sz w:val="22"/>
          <w:szCs w:val="22"/>
        </w:rPr>
        <w:br/>
        <w:t>During the </w:t>
      </w:r>
      <w:r w:rsidRPr="00767503">
        <w:rPr>
          <w:rStyle w:val="Strong"/>
          <w:rFonts w:ascii="Trebuchet MS" w:eastAsiaTheme="majorEastAsia" w:hAnsi="Trebuchet MS" w:cs="Arial"/>
          <w:color w:val="555555"/>
          <w:sz w:val="22"/>
          <w:szCs w:val="22"/>
          <w:bdr w:val="none" w:sz="0" w:space="0" w:color="auto" w:frame="1"/>
        </w:rPr>
        <w:t>2016 DevConf.cz</w:t>
      </w:r>
      <w:r w:rsidRPr="00767503">
        <w:rPr>
          <w:rFonts w:ascii="Trebuchet MS" w:hAnsi="Trebuchet MS" w:cs="Arial"/>
          <w:color w:val="555555"/>
          <w:sz w:val="22"/>
          <w:szCs w:val="22"/>
        </w:rPr>
        <w:t> a presentation was given about the </w:t>
      </w:r>
      <w:hyperlink r:id="rId50" w:history="1">
        <w:r w:rsidRPr="00767503">
          <w:rPr>
            <w:rStyle w:val="Hyperlink"/>
            <w:rFonts w:ascii="Trebuchet MS" w:eastAsiaTheme="majorEastAsia" w:hAnsi="Trebuchet MS" w:cs="Arial"/>
            <w:color w:val="0066CC"/>
            <w:sz w:val="22"/>
            <w:szCs w:val="22"/>
            <w:bdr w:val="none" w:sz="0" w:space="0" w:color="auto" w:frame="1"/>
          </w:rPr>
          <w:t xml:space="preserve">Big </w:t>
        </w:r>
        <w:proofErr w:type="spellStart"/>
        <w:r w:rsidRPr="00767503">
          <w:rPr>
            <w:rStyle w:val="Hyperlink"/>
            <w:rFonts w:ascii="Trebuchet MS" w:eastAsiaTheme="majorEastAsia" w:hAnsi="Trebuchet MS" w:cs="Arial"/>
            <w:color w:val="0066CC"/>
            <w:sz w:val="22"/>
            <w:szCs w:val="22"/>
            <w:bdr w:val="none" w:sz="0" w:space="0" w:color="auto" w:frame="1"/>
          </w:rPr>
          <w:t>SElinux</w:t>
        </w:r>
        <w:proofErr w:type="spellEnd"/>
        <w:r w:rsidRPr="00767503">
          <w:rPr>
            <w:rStyle w:val="Hyperlink"/>
            <w:rFonts w:ascii="Trebuchet MS" w:eastAsiaTheme="majorEastAsia" w:hAnsi="Trebuchet MS" w:cs="Arial"/>
            <w:color w:val="0066CC"/>
            <w:sz w:val="22"/>
            <w:szCs w:val="22"/>
            <w:bdr w:val="none" w:sz="0" w:space="0" w:color="auto" w:frame="1"/>
          </w:rPr>
          <w:t xml:space="preserve"> Troubleshooting Chart (95min/2016)</w:t>
        </w:r>
      </w:hyperlink>
      <w:r w:rsidRPr="00767503">
        <w:rPr>
          <w:rFonts w:ascii="Trebuchet MS" w:hAnsi="Trebuchet MS" w:cs="Arial"/>
          <w:color w:val="555555"/>
          <w:sz w:val="22"/>
          <w:szCs w:val="22"/>
        </w:rPr>
        <w:t> (pdf </w:t>
      </w:r>
      <w:hyperlink r:id="rId51" w:history="1">
        <w:r w:rsidRPr="00767503">
          <w:rPr>
            <w:rStyle w:val="Hyperlink"/>
            <w:rFonts w:ascii="Trebuchet MS" w:eastAsiaTheme="majorEastAsia" w:hAnsi="Trebuchet MS" w:cs="Arial"/>
            <w:color w:val="0066CC"/>
            <w:sz w:val="22"/>
            <w:szCs w:val="22"/>
            <w:bdr w:val="none" w:sz="0" w:space="0" w:color="auto" w:frame="1"/>
          </w:rPr>
          <w:t>here</w:t>
        </w:r>
      </w:hyperlink>
      <w:r w:rsidRPr="00767503">
        <w:rPr>
          <w:rFonts w:ascii="Trebuchet MS" w:hAnsi="Trebuchet MS" w:cs="Arial"/>
          <w:color w:val="555555"/>
          <w:sz w:val="22"/>
          <w:szCs w:val="22"/>
        </w:rPr>
        <w:t>).</w:t>
      </w:r>
    </w:p>
    <w:p w14:paraId="7ECA971C" w14:textId="77777777" w:rsidR="00767503" w:rsidRPr="00767503" w:rsidRDefault="00767503" w:rsidP="00767503">
      <w:pPr>
        <w:pStyle w:val="NormalWeb"/>
        <w:shd w:val="clear" w:color="auto" w:fill="FFFFFF"/>
        <w:spacing w:before="0" w:beforeAutospacing="0" w:after="0" w:afterAutospacing="0"/>
        <w:textAlignment w:val="baseline"/>
        <w:rPr>
          <w:rFonts w:ascii="Trebuchet MS" w:hAnsi="Trebuchet MS" w:cs="Arial"/>
          <w:color w:val="555555"/>
          <w:sz w:val="22"/>
          <w:szCs w:val="22"/>
        </w:rPr>
      </w:pPr>
      <w:r w:rsidRPr="00767503">
        <w:rPr>
          <w:rFonts w:ascii="Trebuchet MS" w:hAnsi="Trebuchet MS" w:cs="Arial"/>
          <w:color w:val="555555"/>
          <w:sz w:val="22"/>
          <w:szCs w:val="22"/>
        </w:rPr>
        <w:t>Beyond the exam objectives, you could be interested in this post from </w:t>
      </w:r>
      <w:r w:rsidRPr="00767503">
        <w:rPr>
          <w:rStyle w:val="Strong"/>
          <w:rFonts w:ascii="Trebuchet MS" w:eastAsiaTheme="majorEastAsia" w:hAnsi="Trebuchet MS" w:cs="Arial"/>
          <w:color w:val="555555"/>
          <w:sz w:val="22"/>
          <w:szCs w:val="22"/>
          <w:bdr w:val="none" w:sz="0" w:space="0" w:color="auto" w:frame="1"/>
        </w:rPr>
        <w:t>Dan Walsh</w:t>
      </w:r>
      <w:r w:rsidRPr="00767503">
        <w:rPr>
          <w:rFonts w:ascii="Trebuchet MS" w:hAnsi="Trebuchet MS" w:cs="Arial"/>
          <w:color w:val="555555"/>
          <w:sz w:val="22"/>
          <w:szCs w:val="22"/>
        </w:rPr>
        <w:t> about </w:t>
      </w:r>
      <w:proofErr w:type="spellStart"/>
      <w:r w:rsidRPr="00767503">
        <w:rPr>
          <w:rFonts w:ascii="Trebuchet MS" w:hAnsi="Trebuchet MS" w:cs="Arial"/>
          <w:color w:val="555555"/>
          <w:sz w:val="22"/>
          <w:szCs w:val="22"/>
        </w:rPr>
        <w:fldChar w:fldCharType="begin"/>
      </w:r>
      <w:r w:rsidRPr="00767503">
        <w:rPr>
          <w:rFonts w:ascii="Trebuchet MS" w:hAnsi="Trebuchet MS" w:cs="Arial"/>
          <w:color w:val="555555"/>
          <w:sz w:val="22"/>
          <w:szCs w:val="22"/>
        </w:rPr>
        <w:instrText xml:space="preserve"> HYPERLINK "http://danwalsh.livejournal.com/75683.html" </w:instrText>
      </w:r>
      <w:r w:rsidRPr="00767503">
        <w:rPr>
          <w:rFonts w:ascii="Trebuchet MS" w:hAnsi="Trebuchet MS" w:cs="Arial"/>
          <w:color w:val="555555"/>
          <w:sz w:val="22"/>
          <w:szCs w:val="22"/>
        </w:rPr>
        <w:fldChar w:fldCharType="separate"/>
      </w:r>
      <w:r w:rsidRPr="00767503">
        <w:rPr>
          <w:rStyle w:val="Hyperlink"/>
          <w:rFonts w:ascii="Trebuchet MS" w:eastAsiaTheme="majorEastAsia" w:hAnsi="Trebuchet MS" w:cs="Arial"/>
          <w:color w:val="0066CC"/>
          <w:sz w:val="22"/>
          <w:szCs w:val="22"/>
          <w:bdr w:val="none" w:sz="0" w:space="0" w:color="auto" w:frame="1"/>
        </w:rPr>
        <w:t>SELinux</w:t>
      </w:r>
      <w:proofErr w:type="spellEnd"/>
      <w:r w:rsidRPr="00767503">
        <w:rPr>
          <w:rStyle w:val="Hyperlink"/>
          <w:rFonts w:ascii="Trebuchet MS" w:eastAsiaTheme="majorEastAsia" w:hAnsi="Trebuchet MS" w:cs="Arial"/>
          <w:color w:val="0066CC"/>
          <w:sz w:val="22"/>
          <w:szCs w:val="22"/>
          <w:bdr w:val="none" w:sz="0" w:space="0" w:color="auto" w:frame="1"/>
        </w:rPr>
        <w:t xml:space="preserve"> Users and Roles</w:t>
      </w:r>
      <w:r w:rsidRPr="00767503">
        <w:rPr>
          <w:rFonts w:ascii="Trebuchet MS" w:hAnsi="Trebuchet MS" w:cs="Arial"/>
          <w:color w:val="555555"/>
          <w:sz w:val="22"/>
          <w:szCs w:val="22"/>
        </w:rPr>
        <w:fldChar w:fldCharType="end"/>
      </w:r>
      <w:r w:rsidRPr="00767503">
        <w:rPr>
          <w:rFonts w:ascii="Trebuchet MS" w:hAnsi="Trebuchet MS" w:cs="Arial"/>
          <w:color w:val="555555"/>
          <w:sz w:val="22"/>
          <w:szCs w:val="22"/>
        </w:rPr>
        <w:t>.</w:t>
      </w:r>
      <w:r w:rsidRPr="00767503">
        <w:rPr>
          <w:rFonts w:ascii="Trebuchet MS" w:hAnsi="Trebuchet MS" w:cs="Arial"/>
          <w:color w:val="555555"/>
          <w:sz w:val="22"/>
          <w:szCs w:val="22"/>
        </w:rPr>
        <w:br/>
        <w:t>The </w:t>
      </w:r>
      <w:proofErr w:type="spellStart"/>
      <w:r w:rsidRPr="00767503">
        <w:rPr>
          <w:rFonts w:ascii="Trebuchet MS" w:hAnsi="Trebuchet MS" w:cs="Arial"/>
          <w:color w:val="555555"/>
          <w:sz w:val="22"/>
          <w:szCs w:val="22"/>
        </w:rPr>
        <w:fldChar w:fldCharType="begin"/>
      </w:r>
      <w:r w:rsidRPr="00767503">
        <w:rPr>
          <w:rFonts w:ascii="Trebuchet MS" w:hAnsi="Trebuchet MS" w:cs="Arial"/>
          <w:color w:val="555555"/>
          <w:sz w:val="22"/>
          <w:szCs w:val="22"/>
        </w:rPr>
        <w:instrText xml:space="preserve"> HYPERLINK "https://mgrepl.wordpress.com/" </w:instrText>
      </w:r>
      <w:r w:rsidRPr="00767503">
        <w:rPr>
          <w:rFonts w:ascii="Trebuchet MS" w:hAnsi="Trebuchet MS" w:cs="Arial"/>
          <w:color w:val="555555"/>
          <w:sz w:val="22"/>
          <w:szCs w:val="22"/>
        </w:rPr>
        <w:fldChar w:fldCharType="separate"/>
      </w:r>
      <w:r w:rsidRPr="00767503">
        <w:rPr>
          <w:rStyle w:val="Hyperlink"/>
          <w:rFonts w:ascii="Trebuchet MS" w:eastAsiaTheme="majorEastAsia" w:hAnsi="Trebuchet MS" w:cs="Arial"/>
          <w:color w:val="0066CC"/>
          <w:sz w:val="22"/>
          <w:szCs w:val="22"/>
          <w:bdr w:val="none" w:sz="0" w:space="0" w:color="auto" w:frame="1"/>
        </w:rPr>
        <w:t>mgrepl</w:t>
      </w:r>
      <w:proofErr w:type="spellEnd"/>
      <w:r w:rsidRPr="00767503">
        <w:rPr>
          <w:rStyle w:val="Hyperlink"/>
          <w:rFonts w:ascii="Trebuchet MS" w:eastAsiaTheme="majorEastAsia" w:hAnsi="Trebuchet MS" w:cs="Arial"/>
          <w:color w:val="0066CC"/>
          <w:sz w:val="22"/>
          <w:szCs w:val="22"/>
          <w:bdr w:val="none" w:sz="0" w:space="0" w:color="auto" w:frame="1"/>
        </w:rPr>
        <w:t xml:space="preserve"> website</w:t>
      </w:r>
      <w:r w:rsidRPr="00767503">
        <w:rPr>
          <w:rFonts w:ascii="Trebuchet MS" w:hAnsi="Trebuchet MS" w:cs="Arial"/>
          <w:color w:val="555555"/>
          <w:sz w:val="22"/>
          <w:szCs w:val="22"/>
        </w:rPr>
        <w:fldChar w:fldCharType="end"/>
      </w:r>
      <w:r w:rsidRPr="00767503">
        <w:rPr>
          <w:rFonts w:ascii="Trebuchet MS" w:hAnsi="Trebuchet MS" w:cs="Arial"/>
          <w:color w:val="555555"/>
          <w:sz w:val="22"/>
          <w:szCs w:val="22"/>
        </w:rPr>
        <w:t> also provides very interesting articles about </w:t>
      </w:r>
      <w:proofErr w:type="spellStart"/>
      <w:r w:rsidRPr="00767503">
        <w:rPr>
          <w:rStyle w:val="Strong"/>
          <w:rFonts w:ascii="Trebuchet MS" w:eastAsiaTheme="majorEastAsia" w:hAnsi="Trebuchet MS" w:cs="Arial"/>
          <w:color w:val="555555"/>
          <w:sz w:val="22"/>
          <w:szCs w:val="22"/>
          <w:bdr w:val="none" w:sz="0" w:space="0" w:color="auto" w:frame="1"/>
        </w:rPr>
        <w:t>SELinux</w:t>
      </w:r>
      <w:proofErr w:type="spellEnd"/>
      <w:r w:rsidRPr="00767503">
        <w:rPr>
          <w:rFonts w:ascii="Trebuchet MS" w:hAnsi="Trebuchet MS" w:cs="Arial"/>
          <w:color w:val="555555"/>
          <w:sz w:val="22"/>
          <w:szCs w:val="22"/>
        </w:rPr>
        <w:t> security policy</w:t>
      </w:r>
    </w:p>
    <w:p w14:paraId="60A34951" w14:textId="77777777" w:rsidR="006400C3" w:rsidRPr="006400C3" w:rsidRDefault="006400C3" w:rsidP="006400C3">
      <w:pPr>
        <w:spacing w:before="100" w:beforeAutospacing="1" w:after="100" w:afterAutospacing="1" w:line="276" w:lineRule="auto"/>
        <w:rPr>
          <w:rFonts w:ascii="Trebuchet MS" w:eastAsia="Times New Roman" w:hAnsi="Trebuchet MS" w:cs="Times New Roman"/>
          <w:b/>
          <w:sz w:val="24"/>
          <w:szCs w:val="24"/>
        </w:rPr>
      </w:pPr>
    </w:p>
    <w:p w14:paraId="3ADE10FB" w14:textId="77777777" w:rsidR="00AE2785" w:rsidRPr="00893DA8" w:rsidRDefault="00AE2785">
      <w:pPr>
        <w:rPr>
          <w:sz w:val="24"/>
          <w:szCs w:val="24"/>
        </w:rPr>
      </w:pPr>
    </w:p>
    <w:sectPr w:rsidR="00AE2785" w:rsidRPr="00893DA8">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13D"/>
    <w:multiLevelType w:val="multilevel"/>
    <w:tmpl w:val="99B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2C713F"/>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5FBE5738"/>
    <w:multiLevelType w:val="multilevel"/>
    <w:tmpl w:val="97F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170C73"/>
    <w:multiLevelType w:val="hybridMultilevel"/>
    <w:tmpl w:val="5C4A030A"/>
    <w:lvl w:ilvl="0" w:tplc="927C24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2A02ACE"/>
    <w:multiLevelType w:val="multilevel"/>
    <w:tmpl w:val="8736A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8"/>
    <w:rsid w:val="00026065"/>
    <w:rsid w:val="00322106"/>
    <w:rsid w:val="00356FB8"/>
    <w:rsid w:val="005E7501"/>
    <w:rsid w:val="006400C3"/>
    <w:rsid w:val="00767503"/>
    <w:rsid w:val="00890748"/>
    <w:rsid w:val="00893DA8"/>
    <w:rsid w:val="00A477D4"/>
    <w:rsid w:val="00A7681D"/>
    <w:rsid w:val="00AE2785"/>
    <w:rsid w:val="00B30EB0"/>
    <w:rsid w:val="00D14B45"/>
    <w:rsid w:val="00FB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30A3"/>
  <w15:chartTrackingRefBased/>
  <w15:docId w15:val="{37547982-DCD1-4CE8-B013-AB4ABF8D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FB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FB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6FB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6FB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6FB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6FB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6FB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6FB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6FB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56F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6F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6F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6F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6F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6F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6FB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6FB8"/>
    <w:pPr>
      <w:ind w:left="720"/>
      <w:contextualSpacing/>
    </w:pPr>
  </w:style>
  <w:style w:type="paragraph" w:customStyle="1" w:styleId="msonormal0">
    <w:name w:val="msonormal"/>
    <w:basedOn w:val="Normal"/>
    <w:rsid w:val="00356FB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6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6FB8"/>
    <w:rPr>
      <w:b/>
      <w:bCs/>
    </w:rPr>
  </w:style>
  <w:style w:type="paragraph" w:styleId="HTMLPreformatted">
    <w:name w:val="HTML Preformatted"/>
    <w:basedOn w:val="Normal"/>
    <w:link w:val="HTMLPreformattedChar"/>
    <w:uiPriority w:val="99"/>
    <w:semiHidden/>
    <w:unhideWhenUsed/>
    <w:rsid w:val="0035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F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6FB8"/>
    <w:rPr>
      <w:color w:val="0000FF"/>
      <w:u w:val="single"/>
    </w:rPr>
  </w:style>
  <w:style w:type="character" w:customStyle="1" w:styleId="byline">
    <w:name w:val="byline"/>
    <w:basedOn w:val="DefaultParagraphFont"/>
    <w:rsid w:val="00356FB8"/>
  </w:style>
  <w:style w:type="character" w:customStyle="1" w:styleId="byline-name">
    <w:name w:val="byline-name"/>
    <w:basedOn w:val="DefaultParagraphFont"/>
    <w:rsid w:val="00356FB8"/>
  </w:style>
  <w:style w:type="character" w:styleId="Emphasis">
    <w:name w:val="Emphasis"/>
    <w:basedOn w:val="DefaultParagraphFont"/>
    <w:uiPriority w:val="20"/>
    <w:qFormat/>
    <w:rsid w:val="00FB1988"/>
    <w:rPr>
      <w:i/>
      <w:iCs/>
    </w:rPr>
  </w:style>
  <w:style w:type="paragraph" w:styleId="BalloonText">
    <w:name w:val="Balloon Text"/>
    <w:basedOn w:val="Normal"/>
    <w:link w:val="BalloonTextChar"/>
    <w:uiPriority w:val="99"/>
    <w:semiHidden/>
    <w:unhideWhenUsed/>
    <w:rsid w:val="00D14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B45"/>
    <w:rPr>
      <w:rFonts w:ascii="Segoe UI" w:hAnsi="Segoe UI" w:cs="Segoe UI"/>
      <w:sz w:val="18"/>
      <w:szCs w:val="18"/>
    </w:rPr>
  </w:style>
  <w:style w:type="paragraph" w:styleId="Title">
    <w:name w:val="Title"/>
    <w:basedOn w:val="Normal"/>
    <w:next w:val="Normal"/>
    <w:link w:val="TitleChar"/>
    <w:uiPriority w:val="10"/>
    <w:qFormat/>
    <w:rsid w:val="00026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0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438813">
      <w:bodyDiv w:val="1"/>
      <w:marLeft w:val="0"/>
      <w:marRight w:val="0"/>
      <w:marTop w:val="0"/>
      <w:marBottom w:val="0"/>
      <w:divBdr>
        <w:top w:val="none" w:sz="0" w:space="0" w:color="auto"/>
        <w:left w:val="none" w:sz="0" w:space="0" w:color="auto"/>
        <w:bottom w:val="none" w:sz="0" w:space="0" w:color="auto"/>
        <w:right w:val="none" w:sz="0" w:space="0" w:color="auto"/>
      </w:divBdr>
    </w:div>
    <w:div w:id="810252076">
      <w:bodyDiv w:val="1"/>
      <w:marLeft w:val="0"/>
      <w:marRight w:val="0"/>
      <w:marTop w:val="0"/>
      <w:marBottom w:val="0"/>
      <w:divBdr>
        <w:top w:val="none" w:sz="0" w:space="0" w:color="auto"/>
        <w:left w:val="none" w:sz="0" w:space="0" w:color="auto"/>
        <w:bottom w:val="none" w:sz="0" w:space="0" w:color="auto"/>
        <w:right w:val="none" w:sz="0" w:space="0" w:color="auto"/>
      </w:divBdr>
    </w:div>
    <w:div w:id="1052196510">
      <w:bodyDiv w:val="1"/>
      <w:marLeft w:val="0"/>
      <w:marRight w:val="0"/>
      <w:marTop w:val="0"/>
      <w:marBottom w:val="0"/>
      <w:divBdr>
        <w:top w:val="none" w:sz="0" w:space="0" w:color="auto"/>
        <w:left w:val="none" w:sz="0" w:space="0" w:color="auto"/>
        <w:bottom w:val="none" w:sz="0" w:space="0" w:color="auto"/>
        <w:right w:val="none" w:sz="0" w:space="0" w:color="auto"/>
      </w:divBdr>
    </w:div>
    <w:div w:id="1156842201">
      <w:bodyDiv w:val="1"/>
      <w:marLeft w:val="0"/>
      <w:marRight w:val="0"/>
      <w:marTop w:val="0"/>
      <w:marBottom w:val="0"/>
      <w:divBdr>
        <w:top w:val="none" w:sz="0" w:space="0" w:color="auto"/>
        <w:left w:val="none" w:sz="0" w:space="0" w:color="auto"/>
        <w:bottom w:val="none" w:sz="0" w:space="0" w:color="auto"/>
        <w:right w:val="none" w:sz="0" w:space="0" w:color="auto"/>
      </w:divBdr>
    </w:div>
    <w:div w:id="1354921859">
      <w:bodyDiv w:val="1"/>
      <w:marLeft w:val="0"/>
      <w:marRight w:val="0"/>
      <w:marTop w:val="0"/>
      <w:marBottom w:val="0"/>
      <w:divBdr>
        <w:top w:val="none" w:sz="0" w:space="0" w:color="auto"/>
        <w:left w:val="none" w:sz="0" w:space="0" w:color="auto"/>
        <w:bottom w:val="none" w:sz="0" w:space="0" w:color="auto"/>
        <w:right w:val="none" w:sz="0" w:space="0" w:color="auto"/>
      </w:divBdr>
    </w:div>
    <w:div w:id="1432356976">
      <w:bodyDiv w:val="1"/>
      <w:marLeft w:val="0"/>
      <w:marRight w:val="0"/>
      <w:marTop w:val="0"/>
      <w:marBottom w:val="0"/>
      <w:divBdr>
        <w:top w:val="none" w:sz="0" w:space="0" w:color="auto"/>
        <w:left w:val="none" w:sz="0" w:space="0" w:color="auto"/>
        <w:bottom w:val="none" w:sz="0" w:space="0" w:color="auto"/>
        <w:right w:val="none" w:sz="0" w:space="0" w:color="auto"/>
      </w:divBdr>
    </w:div>
    <w:div w:id="1605570544">
      <w:bodyDiv w:val="1"/>
      <w:marLeft w:val="0"/>
      <w:marRight w:val="0"/>
      <w:marTop w:val="0"/>
      <w:marBottom w:val="0"/>
      <w:divBdr>
        <w:top w:val="none" w:sz="0" w:space="0" w:color="auto"/>
        <w:left w:val="none" w:sz="0" w:space="0" w:color="auto"/>
        <w:bottom w:val="none" w:sz="0" w:space="0" w:color="auto"/>
        <w:right w:val="none" w:sz="0" w:space="0" w:color="auto"/>
      </w:divBdr>
    </w:div>
    <w:div w:id="2021006607">
      <w:bodyDiv w:val="1"/>
      <w:marLeft w:val="0"/>
      <w:marRight w:val="0"/>
      <w:marTop w:val="0"/>
      <w:marBottom w:val="0"/>
      <w:divBdr>
        <w:top w:val="none" w:sz="0" w:space="0" w:color="auto"/>
        <w:left w:val="none" w:sz="0" w:space="0" w:color="auto"/>
        <w:bottom w:val="none" w:sz="0" w:space="0" w:color="auto"/>
        <w:right w:val="none" w:sz="0" w:space="0" w:color="auto"/>
      </w:divBdr>
    </w:div>
    <w:div w:id="20501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rtdepot.net/rhel7-configure-lab-network-settings/" TargetMode="External"/><Relationship Id="rId18" Type="http://schemas.openxmlformats.org/officeDocument/2006/relationships/hyperlink" Target="https://www.certdepot.net/rhel7-rc-local-service/" TargetMode="External"/><Relationship Id="rId26" Type="http://schemas.openxmlformats.org/officeDocument/2006/relationships/hyperlink" Target="https://www.ctrl.blog/entry/ufw-vs-firewalld" TargetMode="External"/><Relationship Id="rId39" Type="http://schemas.openxmlformats.org/officeDocument/2006/relationships/hyperlink" Target="https://wiki.gentoo.org/wiki/SELinux/Tutorials" TargetMode="External"/><Relationship Id="rId3" Type="http://schemas.openxmlformats.org/officeDocument/2006/relationships/settings" Target="settings.xml"/><Relationship Id="rId21" Type="http://schemas.openxmlformats.org/officeDocument/2006/relationships/hyperlink" Target="https://www.youtube.com/watch?v=MKTDFkwgMRQ" TargetMode="External"/><Relationship Id="rId34" Type="http://schemas.openxmlformats.org/officeDocument/2006/relationships/hyperlink" Target="http://blog.learningtree.com/ways-manage-ssh-keys-identities/" TargetMode="External"/><Relationship Id="rId42" Type="http://schemas.openxmlformats.org/officeDocument/2006/relationships/hyperlink" Target="https://www.limestonenetworks.com/support/knowledge-center/11/83/hardening_centos.html" TargetMode="External"/><Relationship Id="rId47" Type="http://schemas.openxmlformats.org/officeDocument/2006/relationships/hyperlink" Target="http://www.rhatcertification.com/" TargetMode="External"/><Relationship Id="rId50" Type="http://schemas.openxmlformats.org/officeDocument/2006/relationships/hyperlink" Target="https://www.youtube.com/watch?v=SR105KR2Tc0" TargetMode="External"/><Relationship Id="rId7" Type="http://schemas.openxmlformats.org/officeDocument/2006/relationships/hyperlink" Target="https://lwn.net/Articles/484506/" TargetMode="External"/><Relationship Id="rId12" Type="http://schemas.openxmlformats.org/officeDocument/2006/relationships/hyperlink" Target="https://access.redhat.com/documentation/en-US/Red_Hat_Enterprise_Linux/7/html/Security_Guide/sec-Using_Firewalls.html" TargetMode="External"/><Relationship Id="rId17" Type="http://schemas.openxmlformats.org/officeDocument/2006/relationships/hyperlink" Target="https://access.redhat.com/documentation/en-US/Red_Hat_Enterprise_Linux/7/html/Security_Guide/sec-Using_Firewalls.html" TargetMode="External"/><Relationship Id="rId25" Type="http://schemas.openxmlformats.org/officeDocument/2006/relationships/hyperlink" Target="https://www.ctrl.blog/entry/how-to-firewalld-zone-by-ip" TargetMode="External"/><Relationship Id="rId33" Type="http://schemas.openxmlformats.org/officeDocument/2006/relationships/hyperlink" Target="http://blog.learningtree.com/easily-maintain-multiple-websites-ssh/" TargetMode="External"/><Relationship Id="rId38" Type="http://schemas.openxmlformats.org/officeDocument/2006/relationships/hyperlink" Target="http://www.amazon.com/SELinux-System-Administration-Sven-Vermeulen/dp/1783283173" TargetMode="External"/><Relationship Id="rId46" Type="http://schemas.openxmlformats.org/officeDocument/2006/relationships/hyperlink" Target="http://jensd.be/" TargetMode="External"/><Relationship Id="rId2" Type="http://schemas.openxmlformats.org/officeDocument/2006/relationships/styles" Target="styles.xml"/><Relationship Id="rId16" Type="http://schemas.openxmlformats.org/officeDocument/2006/relationships/hyperlink" Target="https://bertvv.github.io/presentation-el7-basics/" TargetMode="External"/><Relationship Id="rId20" Type="http://schemas.openxmlformats.org/officeDocument/2006/relationships/hyperlink" Target="https://benchmarks.cisecurity.org/tools2/linux/CIS_Red_Hat_Enterprise_Linux_7_Benchmark_v1.1.0.pdf" TargetMode="External"/><Relationship Id="rId29" Type="http://schemas.openxmlformats.org/officeDocument/2006/relationships/hyperlink" Target="https://fedoraproject.org/wiki/FirewallD" TargetMode="External"/><Relationship Id="rId41" Type="http://schemas.openxmlformats.org/officeDocument/2006/relationships/hyperlink" Target="https://www.limestonenetworks.com/" TargetMode="External"/><Relationship Id="rId1" Type="http://schemas.openxmlformats.org/officeDocument/2006/relationships/numbering" Target="numbering.xml"/><Relationship Id="rId6" Type="http://schemas.openxmlformats.org/officeDocument/2006/relationships/hyperlink" Target="https://www.certdepot.net/rhel7-disable-firewalld-use-iptables/" TargetMode="External"/><Relationship Id="rId11" Type="http://schemas.openxmlformats.org/officeDocument/2006/relationships/hyperlink" Target="https://bugzilla.redhat.com/show_bug.cgi?id=1302802" TargetMode="External"/><Relationship Id="rId24" Type="http://schemas.openxmlformats.org/officeDocument/2006/relationships/hyperlink" Target="https://github.com/t-woerner/firewalld/releases" TargetMode="External"/><Relationship Id="rId32" Type="http://schemas.openxmlformats.org/officeDocument/2006/relationships/hyperlink" Target="http://blog.learningtree.com/how-set-up-ssh-key-agent/" TargetMode="External"/><Relationship Id="rId37" Type="http://schemas.openxmlformats.org/officeDocument/2006/relationships/hyperlink" Target="http://blog.siphos.be/" TargetMode="External"/><Relationship Id="rId40" Type="http://schemas.openxmlformats.org/officeDocument/2006/relationships/hyperlink" Target="https://benchmarks.cisecurity.org/tools2/linux/CIS_Red_Hat_Enterprise_Linux_7_Benchmark_v1.1.0.pdf" TargetMode="External"/><Relationship Id="rId45" Type="http://schemas.openxmlformats.org/officeDocument/2006/relationships/hyperlink" Target="https://www.youtube.com/watch?v=5WiI70dzmSE" TargetMode="External"/><Relationship Id="rId53" Type="http://schemas.openxmlformats.org/officeDocument/2006/relationships/theme" Target="theme/theme1.xml"/><Relationship Id="rId5" Type="http://schemas.openxmlformats.org/officeDocument/2006/relationships/hyperlink" Target="https://www.certdepot.net/rhel7-use-sysctl/" TargetMode="External"/><Relationship Id="rId15" Type="http://schemas.openxmlformats.org/officeDocument/2006/relationships/hyperlink" Target="http://www.firewalld.org/2016/05/firewalld-0-4-2-release" TargetMode="External"/><Relationship Id="rId23" Type="http://schemas.openxmlformats.org/officeDocument/2006/relationships/hyperlink" Target="http://www.firewalld.org/uploads/2015/06/nfws2015-firewalld.pdf" TargetMode="External"/><Relationship Id="rId28" Type="http://schemas.openxmlformats.org/officeDocument/2006/relationships/hyperlink" Target="https://access.redhat.com/site/documentation/en-US/Red_Hat_Enterprise_Linux/7/html/Security_Guide/sec-Using_Firewalls.html" TargetMode="External"/><Relationship Id="rId36" Type="http://schemas.openxmlformats.org/officeDocument/2006/relationships/hyperlink" Target="http://people.redhat.com/~jduncan/workshops/selinux-vcu/" TargetMode="External"/><Relationship Id="rId49" Type="http://schemas.openxmlformats.org/officeDocument/2006/relationships/hyperlink" Target="https://www.youtube.com/watch?v=obN27RcHaao" TargetMode="External"/><Relationship Id="rId10" Type="http://schemas.openxmlformats.org/officeDocument/2006/relationships/hyperlink" Target="https://www.certdepot.net/rhel7-configure-ipv4-addresses/" TargetMode="External"/><Relationship Id="rId19" Type="http://schemas.openxmlformats.org/officeDocument/2006/relationships/hyperlink" Target="http://searchdatacenter.techtarget.com/tip/A-few-ways-to-configure-Linux-firewalld" TargetMode="External"/><Relationship Id="rId31" Type="http://schemas.openxmlformats.org/officeDocument/2006/relationships/hyperlink" Target="http://blog.learningtree.com/set-ssh-keys-easier-secure-authentication/" TargetMode="External"/><Relationship Id="rId44" Type="http://schemas.openxmlformats.org/officeDocument/2006/relationships/hyperlink" Target="http://www.rhatcertification.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rtdepot.net/rhel7-get-started-nmcli/" TargetMode="External"/><Relationship Id="rId14" Type="http://schemas.openxmlformats.org/officeDocument/2006/relationships/hyperlink" Target="https://www.certdepot.net/rhel7-disable-firewalld-use-iptables/" TargetMode="External"/><Relationship Id="rId22" Type="http://schemas.openxmlformats.org/officeDocument/2006/relationships/hyperlink" Target="http://www.firewalld.org/" TargetMode="External"/><Relationship Id="rId27" Type="http://schemas.openxmlformats.org/officeDocument/2006/relationships/hyperlink" Target="https://crosp.net/blog/administration/drop-all-accept-few-zone-firewalld-centos-7/" TargetMode="External"/><Relationship Id="rId30" Type="http://schemas.openxmlformats.org/officeDocument/2006/relationships/hyperlink" Target="https://www.certdepot.net/rhel7-access-virtual-machines-console/" TargetMode="External"/><Relationship Id="rId35" Type="http://schemas.openxmlformats.org/officeDocument/2006/relationships/hyperlink" Target="http://blog.scottlowe.org/2017/05/26/bastion-hosts-custom-ssh-configs/" TargetMode="External"/><Relationship Id="rId43" Type="http://schemas.openxmlformats.org/officeDocument/2006/relationships/hyperlink" Target="https://access.redhat.com/blogs/766093/posts/3557091" TargetMode="External"/><Relationship Id="rId48" Type="http://schemas.openxmlformats.org/officeDocument/2006/relationships/hyperlink" Target="https://www.youtube.com/watch?v=TeaupdLYzmE" TargetMode="External"/><Relationship Id="rId8" Type="http://schemas.openxmlformats.org/officeDocument/2006/relationships/hyperlink" Target="http://www.advancedclustering.com/act_kb/fixing-firewall-zones-centos-7-5/" TargetMode="External"/><Relationship Id="rId51" Type="http://schemas.openxmlformats.org/officeDocument/2006/relationships/hyperlink" Target="http://bit.ly/1oxz1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6044</Words>
  <Characters>34452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SOHAIB</dc:creator>
  <cp:keywords/>
  <dc:description/>
  <cp:lastModifiedBy>MUHAMMAD SOHAIB</cp:lastModifiedBy>
  <cp:revision>10</cp:revision>
  <dcterms:created xsi:type="dcterms:W3CDTF">2019-04-05T13:41:00Z</dcterms:created>
  <dcterms:modified xsi:type="dcterms:W3CDTF">2019-04-05T14:38:00Z</dcterms:modified>
</cp:coreProperties>
</file>